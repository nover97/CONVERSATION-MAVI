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539EE" w14:textId="77777777" w:rsidR="0045053A" w:rsidRPr="00A5343C" w:rsidRDefault="0045053A" w:rsidP="00745672">
      <w:pPr>
        <w:jc w:val="center"/>
        <w:rPr>
          <w:rFonts w:ascii="Times New Roman" w:hAnsi="Times New Roman" w:cs="Times New Roman"/>
          <w:b/>
          <w:sz w:val="34"/>
          <w:szCs w:val="26"/>
        </w:rPr>
      </w:pPr>
      <w:r w:rsidRPr="00A5343C">
        <w:rPr>
          <w:rFonts w:ascii="Times New Roman" w:hAnsi="Times New Roman" w:cs="Times New Roman"/>
          <w:b/>
          <w:sz w:val="30"/>
        </w:rPr>
        <w:t>ĐẠI HỌC QUỐC GIA TP. HỒ CHÍ MINH</w:t>
      </w:r>
    </w:p>
    <w:p w14:paraId="1D7C1F61" w14:textId="77777777" w:rsidR="0045053A" w:rsidRPr="00A5343C" w:rsidRDefault="0045053A" w:rsidP="0045053A">
      <w:pPr>
        <w:spacing w:before="60" w:after="60"/>
        <w:jc w:val="center"/>
        <w:rPr>
          <w:rFonts w:ascii="Times New Roman" w:hAnsi="Times New Roman" w:cs="Times New Roman"/>
          <w:b/>
          <w:szCs w:val="26"/>
        </w:rPr>
      </w:pPr>
      <w:r w:rsidRPr="00A5343C">
        <w:rPr>
          <w:rFonts w:ascii="Times New Roman" w:hAnsi="Times New Roman" w:cs="Times New Roman"/>
          <w:b/>
          <w:sz w:val="32"/>
          <w:szCs w:val="32"/>
        </w:rPr>
        <w:t>TRƯỜNG ĐẠI HỌC CÔNG NGHỆ THÔNG TIN</w:t>
      </w:r>
    </w:p>
    <w:p w14:paraId="3DCC7D64" w14:textId="09EBB16F" w:rsidR="0045053A" w:rsidRPr="00A5343C" w:rsidRDefault="0045053A" w:rsidP="0045053A">
      <w:pPr>
        <w:tabs>
          <w:tab w:val="center" w:pos="4568"/>
          <w:tab w:val="left" w:pos="6120"/>
        </w:tabs>
        <w:rPr>
          <w:rFonts w:ascii="Times New Roman" w:hAnsi="Times New Roman" w:cs="Times New Roman"/>
          <w:b/>
          <w:sz w:val="32"/>
          <w:szCs w:val="32"/>
        </w:rPr>
      </w:pPr>
      <w:r w:rsidRPr="0045053A">
        <w:rPr>
          <w:rFonts w:cstheme="majorHAnsi"/>
          <w:b/>
          <w:sz w:val="32"/>
          <w:szCs w:val="32"/>
        </w:rPr>
        <w:tab/>
      </w:r>
      <w:r w:rsidRPr="00A5343C">
        <w:rPr>
          <w:rFonts w:ascii="Times New Roman" w:hAnsi="Times New Roman" w:cs="Times New Roman"/>
          <w:b/>
          <w:sz w:val="32"/>
          <w:szCs w:val="32"/>
        </w:rPr>
        <w:t>KHOA</w:t>
      </w:r>
      <w:ins w:id="0" w:author="Nguyễn Phan Đức Anh" w:date="2023-06-13T17:55:00Z">
        <w:r w:rsidR="001B6A03">
          <w:rPr>
            <w:rFonts w:ascii="Times New Roman" w:hAnsi="Times New Roman" w:cs="Times New Roman"/>
            <w:b/>
            <w:sz w:val="32"/>
            <w:szCs w:val="32"/>
          </w:rPr>
          <w:t xml:space="preserve"> MẠNG MÁY TÍNH VÀ TRUYỀN THÔNG</w:t>
        </w:r>
      </w:ins>
      <w:del w:id="1" w:author="Nguyễn Phan Đức Anh" w:date="2023-06-13T17:55:00Z">
        <w:r w:rsidRPr="00A5343C" w:rsidDel="001B6A03">
          <w:rPr>
            <w:rFonts w:ascii="Times New Roman" w:hAnsi="Times New Roman" w:cs="Times New Roman"/>
            <w:b/>
            <w:sz w:val="32"/>
            <w:szCs w:val="32"/>
          </w:rPr>
          <w:delText>………..</w:delText>
        </w:r>
      </w:del>
      <w:r w:rsidRPr="00A5343C">
        <w:rPr>
          <w:rFonts w:ascii="Times New Roman" w:hAnsi="Times New Roman" w:cs="Times New Roman"/>
          <w:b/>
          <w:sz w:val="32"/>
          <w:szCs w:val="32"/>
        </w:rPr>
        <w:tab/>
      </w:r>
    </w:p>
    <w:p w14:paraId="68F34529" w14:textId="77777777" w:rsidR="0045053A" w:rsidRPr="00A5343C" w:rsidRDefault="0045053A" w:rsidP="0045053A">
      <w:pPr>
        <w:jc w:val="center"/>
        <w:rPr>
          <w:rFonts w:ascii="Times New Roman" w:hAnsi="Times New Roman" w:cs="Times New Roman"/>
          <w:sz w:val="28"/>
        </w:rPr>
      </w:pPr>
    </w:p>
    <w:p w14:paraId="57B11BF2" w14:textId="342DB30E" w:rsidR="0045053A" w:rsidRPr="00A5343C" w:rsidRDefault="0045053A" w:rsidP="0045053A">
      <w:pPr>
        <w:jc w:val="center"/>
        <w:rPr>
          <w:rFonts w:ascii="Times New Roman" w:hAnsi="Times New Roman" w:cs="Times New Roman"/>
          <w:sz w:val="28"/>
        </w:rPr>
      </w:pPr>
    </w:p>
    <w:p w14:paraId="43BEF2A2" w14:textId="77777777" w:rsidR="009B7439" w:rsidRPr="00A5343C" w:rsidRDefault="009B7439" w:rsidP="009B7439">
      <w:pPr>
        <w:jc w:val="center"/>
        <w:rPr>
          <w:ins w:id="2" w:author="Nguyễn Phan Đức Anh" w:date="2023-06-13T21:47:00Z"/>
          <w:rFonts w:ascii="Times New Roman" w:hAnsi="Times New Roman" w:cs="Times New Roman"/>
          <w:b/>
          <w:sz w:val="28"/>
        </w:rPr>
      </w:pPr>
      <w:ins w:id="3" w:author="Nguyễn Phan Đức Anh" w:date="2023-06-13T21:47:00Z">
        <w:r>
          <w:rPr>
            <w:rFonts w:ascii="Times New Roman" w:hAnsi="Times New Roman" w:cs="Times New Roman"/>
            <w:b/>
            <w:sz w:val="28"/>
          </w:rPr>
          <w:t>TRẦN THỊ QUẾ CHI</w:t>
        </w:r>
      </w:ins>
    </w:p>
    <w:p w14:paraId="4089FBE4" w14:textId="4BDD13A4" w:rsidR="0045053A" w:rsidRPr="00A5343C" w:rsidDel="00CC044E" w:rsidRDefault="0045053A" w:rsidP="0045053A">
      <w:pPr>
        <w:jc w:val="center"/>
        <w:rPr>
          <w:del w:id="4" w:author="Nguyễn Phan Đức Anh" w:date="2023-06-13T21:43:00Z"/>
          <w:rFonts w:ascii="Times New Roman" w:hAnsi="Times New Roman" w:cs="Times New Roman"/>
          <w:b/>
          <w:sz w:val="28"/>
        </w:rPr>
      </w:pPr>
    </w:p>
    <w:p w14:paraId="08911FAA" w14:textId="67620CB6" w:rsidR="0045053A" w:rsidRDefault="0045053A" w:rsidP="0045053A">
      <w:pPr>
        <w:jc w:val="center"/>
        <w:rPr>
          <w:ins w:id="5" w:author="Nguyễn Phan Đức Anh" w:date="2023-06-13T21:47:00Z"/>
          <w:rFonts w:ascii="Times New Roman" w:hAnsi="Times New Roman" w:cs="Times New Roman"/>
          <w:b/>
          <w:sz w:val="28"/>
        </w:rPr>
      </w:pPr>
      <w:del w:id="6" w:author="Nguyễn Phan Đức Anh" w:date="2023-06-13T17:55:00Z">
        <w:r w:rsidRPr="00A5343C" w:rsidDel="001B6A03">
          <w:rPr>
            <w:rFonts w:ascii="Times New Roman" w:hAnsi="Times New Roman" w:cs="Times New Roman"/>
            <w:b/>
            <w:sz w:val="28"/>
          </w:rPr>
          <w:delText>&lt;TÊN SINH VIÊN&gt;</w:delText>
        </w:r>
      </w:del>
      <w:ins w:id="7" w:author="Nguyễn Phan Đức Anh" w:date="2023-06-13T17:55:00Z">
        <w:r w:rsidR="001B6A03">
          <w:rPr>
            <w:rFonts w:ascii="Times New Roman" w:hAnsi="Times New Roman" w:cs="Times New Roman"/>
            <w:b/>
            <w:sz w:val="28"/>
          </w:rPr>
          <w:t>NGUYỄN PHAN ĐỨC ANH</w:t>
        </w:r>
      </w:ins>
    </w:p>
    <w:p w14:paraId="71BA00E9" w14:textId="0AD91510" w:rsidR="009B7439" w:rsidRPr="00A5343C" w:rsidDel="009B7439" w:rsidRDefault="009B7439" w:rsidP="0045053A">
      <w:pPr>
        <w:jc w:val="center"/>
        <w:rPr>
          <w:del w:id="8" w:author="Nguyễn Phan Đức Anh" w:date="2023-06-13T21:47:00Z"/>
          <w:rFonts w:ascii="Times New Roman" w:hAnsi="Times New Roman" w:cs="Times New Roman"/>
          <w:b/>
          <w:sz w:val="28"/>
        </w:rPr>
      </w:pPr>
    </w:p>
    <w:p w14:paraId="42787B53" w14:textId="4F19AB52" w:rsidR="0045053A" w:rsidRPr="00A5343C" w:rsidDel="00CC044E" w:rsidRDefault="0045053A" w:rsidP="0045053A">
      <w:pPr>
        <w:jc w:val="center"/>
        <w:rPr>
          <w:del w:id="9" w:author="Nguyễn Phan Đức Anh" w:date="2023-06-13T21:43:00Z"/>
          <w:rFonts w:ascii="Times New Roman" w:hAnsi="Times New Roman" w:cs="Times New Roman"/>
          <w:sz w:val="28"/>
        </w:rPr>
      </w:pPr>
    </w:p>
    <w:p w14:paraId="231FEC55" w14:textId="77777777" w:rsidR="0045053A" w:rsidRPr="00A5343C" w:rsidRDefault="0045053A" w:rsidP="0045053A">
      <w:pPr>
        <w:jc w:val="center"/>
        <w:rPr>
          <w:rFonts w:ascii="Times New Roman" w:hAnsi="Times New Roman" w:cs="Times New Roman"/>
          <w:b/>
          <w:sz w:val="28"/>
        </w:rPr>
      </w:pPr>
    </w:p>
    <w:p w14:paraId="1ABA2FCE" w14:textId="77777777" w:rsidR="0045053A" w:rsidRPr="00A5343C" w:rsidRDefault="0045053A" w:rsidP="0045053A">
      <w:pPr>
        <w:jc w:val="center"/>
        <w:rPr>
          <w:rFonts w:ascii="Times New Roman" w:hAnsi="Times New Roman" w:cs="Times New Roman"/>
          <w:b/>
          <w:sz w:val="28"/>
        </w:rPr>
      </w:pPr>
    </w:p>
    <w:p w14:paraId="73C8AAC7" w14:textId="3C737BE9" w:rsidR="0045053A" w:rsidRPr="00A5343C" w:rsidRDefault="0045053A" w:rsidP="0045053A">
      <w:pPr>
        <w:jc w:val="center"/>
        <w:rPr>
          <w:rFonts w:ascii="Times New Roman" w:hAnsi="Times New Roman" w:cs="Times New Roman"/>
          <w:b/>
          <w:sz w:val="28"/>
        </w:rPr>
      </w:pPr>
      <w:del w:id="10" w:author="Nguyễn Phan Đức Anh" w:date="2023-06-13T21:15:00Z">
        <w:r w:rsidRPr="00A5343C" w:rsidDel="00E73C87">
          <w:rPr>
            <w:rFonts w:ascii="Times New Roman" w:hAnsi="Times New Roman" w:cs="Times New Roman"/>
            <w:b/>
            <w:sz w:val="32"/>
            <w:szCs w:val="32"/>
          </w:rPr>
          <w:delText>KHÓA LUẬN TỐT NGHIỆP</w:delText>
        </w:r>
      </w:del>
      <w:ins w:id="11" w:author="Nguyễn Phan Đức Anh" w:date="2023-06-13T21:15:00Z">
        <w:r w:rsidR="00E73C87">
          <w:rPr>
            <w:rFonts w:ascii="Times New Roman" w:hAnsi="Times New Roman" w:cs="Times New Roman"/>
            <w:b/>
            <w:sz w:val="32"/>
            <w:szCs w:val="32"/>
          </w:rPr>
          <w:t>ĐỒ ÁN CHUYÊN NGÀNH</w:t>
        </w:r>
      </w:ins>
    </w:p>
    <w:p w14:paraId="744C964A" w14:textId="0741C6EF" w:rsidR="0045053A" w:rsidDel="00EC355F" w:rsidRDefault="00EC355F" w:rsidP="008F7660">
      <w:pPr>
        <w:jc w:val="center"/>
        <w:rPr>
          <w:del w:id="12" w:author="Nguyễn Phan Đức Anh" w:date="2023-06-13T21:30:00Z"/>
          <w:rFonts w:ascii="Times New Roman" w:hAnsi="Times New Roman" w:cs="Times New Roman"/>
          <w:b/>
          <w:sz w:val="36"/>
          <w:szCs w:val="36"/>
        </w:rPr>
      </w:pPr>
      <w:ins w:id="13" w:author="Nguyễn Phan Đức Anh" w:date="2023-06-13T21:30:00Z">
        <w:r w:rsidRPr="00EC355F">
          <w:rPr>
            <w:rFonts w:ascii="Times New Roman" w:hAnsi="Times New Roman" w:cs="Times New Roman"/>
            <w:b/>
            <w:sz w:val="36"/>
            <w:szCs w:val="36"/>
          </w:rPr>
          <w:t>MÔ PHỎNG HỆ THỐNG SMARTHOME, CÓ MẬT KHẨU BẢO MẬT, CÁC THIẾT BỊ GIA DỤNG, SỬ DỤNG HUB ĐIỀU KHIỂN TRUNG TÂM</w:t>
        </w:r>
      </w:ins>
      <w:del w:id="14" w:author="Nguyễn Phan Đức Anh" w:date="2023-06-13T21:30:00Z">
        <w:r w:rsidR="0045053A" w:rsidRPr="00A5343C" w:rsidDel="00EC355F">
          <w:rPr>
            <w:rFonts w:ascii="Times New Roman" w:hAnsi="Times New Roman" w:cs="Times New Roman"/>
            <w:b/>
            <w:sz w:val="36"/>
            <w:szCs w:val="36"/>
          </w:rPr>
          <w:delText>&lt;TÊN KHÓA LUẬN TỐT NGHIỆP</w:delText>
        </w:r>
        <w:r w:rsidR="0045053A" w:rsidRPr="0045053A" w:rsidDel="00EC355F">
          <w:rPr>
            <w:rFonts w:cstheme="majorHAnsi"/>
            <w:b/>
            <w:sz w:val="36"/>
            <w:szCs w:val="36"/>
          </w:rPr>
          <w:delText>&gt;</w:delText>
        </w:r>
      </w:del>
    </w:p>
    <w:p w14:paraId="52833CAA" w14:textId="77777777" w:rsidR="00EC355F" w:rsidRPr="0045053A" w:rsidRDefault="00EC355F" w:rsidP="0045053A">
      <w:pPr>
        <w:jc w:val="center"/>
        <w:rPr>
          <w:ins w:id="15" w:author="Nguyễn Phan Đức Anh" w:date="2023-06-13T21:30:00Z"/>
          <w:rFonts w:cstheme="majorHAnsi"/>
          <w:b/>
          <w:sz w:val="36"/>
          <w:szCs w:val="36"/>
        </w:rPr>
      </w:pPr>
    </w:p>
    <w:p w14:paraId="392E9AC8" w14:textId="47EF2319" w:rsidR="008F7660" w:rsidRPr="008F7660" w:rsidDel="00EC355F" w:rsidRDefault="00EC355F" w:rsidP="008F7660">
      <w:pPr>
        <w:jc w:val="center"/>
        <w:rPr>
          <w:del w:id="16" w:author="Nguyễn Phan Đức Anh" w:date="2023-06-13T21:31:00Z"/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</w:pPr>
      <w:ins w:id="17" w:author="Nguyễn Phan Đức Anh" w:date="2023-06-13T21:32:00Z">
        <w:r w:rsidRPr="00EC355F">
          <w:rPr>
            <w:rFonts w:ascii="Times New Roman" w:hAnsi="Times New Roman" w:cs="Times New Roman"/>
            <w:b/>
            <w:color w:val="FF0000"/>
            <w:sz w:val="32"/>
            <w:szCs w:val="32"/>
          </w:rPr>
          <w:t>SmartHome system simulation, including password for security, household appliances, using a Central Processing Hub</w:t>
        </w:r>
        <w:r w:rsidRPr="008F7660" w:rsidDel="00EC355F">
          <w:rPr>
            <w:rFonts w:ascii="Times New Roman" w:hAnsi="Times New Roman" w:cs="Times New Roman"/>
            <w:b/>
            <w:color w:val="FF0000"/>
            <w:sz w:val="32"/>
            <w:szCs w:val="32"/>
          </w:rPr>
          <w:t xml:space="preserve"> </w:t>
        </w:r>
      </w:ins>
      <w:del w:id="18" w:author="Nguyễn Phan Đức Anh" w:date="2023-06-13T21:31:00Z">
        <w:r w:rsidR="008F7660" w:rsidRPr="008F7660" w:rsidDel="00EC355F">
          <w:rPr>
            <w:rFonts w:ascii="Times New Roman" w:hAnsi="Times New Roman" w:cs="Times New Roman"/>
            <w:b/>
            <w:color w:val="FF0000"/>
            <w:sz w:val="32"/>
            <w:szCs w:val="32"/>
          </w:rPr>
          <w:delText>&lt;Tên khóa luận Tiếng Anh&gt;</w:delText>
        </w:r>
      </w:del>
    </w:p>
    <w:p w14:paraId="4BF4B4E9" w14:textId="77777777" w:rsidR="0045053A" w:rsidRPr="0045053A" w:rsidRDefault="0045053A" w:rsidP="0045053A">
      <w:pPr>
        <w:jc w:val="center"/>
        <w:rPr>
          <w:rFonts w:cstheme="majorHAnsi"/>
          <w:sz w:val="28"/>
        </w:rPr>
      </w:pPr>
    </w:p>
    <w:p w14:paraId="05CD28B6" w14:textId="77777777" w:rsidR="0045053A" w:rsidRPr="0045053A" w:rsidRDefault="0045053A" w:rsidP="0045053A">
      <w:pPr>
        <w:jc w:val="center"/>
        <w:rPr>
          <w:rFonts w:cstheme="majorHAnsi"/>
          <w:sz w:val="28"/>
        </w:rPr>
      </w:pPr>
    </w:p>
    <w:p w14:paraId="2A9F8E55" w14:textId="148239A6" w:rsidR="0045053A" w:rsidRPr="00A5343C" w:rsidRDefault="0045053A" w:rsidP="0045053A">
      <w:pPr>
        <w:jc w:val="center"/>
        <w:rPr>
          <w:rFonts w:ascii="Times New Roman" w:hAnsi="Times New Roman" w:cs="Times New Roman"/>
          <w:b/>
          <w:sz w:val="28"/>
        </w:rPr>
      </w:pPr>
      <w:del w:id="19" w:author="Nguyễn Phan Đức Anh" w:date="2023-06-13T21:31:00Z">
        <w:r w:rsidRPr="00A5343C" w:rsidDel="00EC355F">
          <w:rPr>
            <w:rFonts w:ascii="Times New Roman" w:hAnsi="Times New Roman" w:cs="Times New Roman"/>
            <w:b/>
            <w:sz w:val="28"/>
          </w:rPr>
          <w:delText>KỸ SƯ/ CỬ NHÂN NGÀNH &lt;TÊN NGÀNH&gt;</w:delText>
        </w:r>
      </w:del>
      <w:ins w:id="20" w:author="Nguyễn Phan Đức Anh" w:date="2023-06-13T21:31:00Z">
        <w:r w:rsidR="00EC355F">
          <w:rPr>
            <w:rFonts w:ascii="Times New Roman" w:hAnsi="Times New Roman" w:cs="Times New Roman"/>
            <w:b/>
            <w:sz w:val="28"/>
          </w:rPr>
          <w:t>NGÀNH MẠNG MÁY TÍNH VÀ TRUYỀN THÔNG</w:t>
        </w:r>
      </w:ins>
      <w:ins w:id="21" w:author="Nguyễn Phan Đức Anh" w:date="2023-06-13T21:33:00Z">
        <w:r w:rsidR="00EC355F">
          <w:rPr>
            <w:rFonts w:ascii="Times New Roman" w:hAnsi="Times New Roman" w:cs="Times New Roman"/>
            <w:b/>
            <w:sz w:val="28"/>
          </w:rPr>
          <w:t xml:space="preserve"> DỮ LIỆU</w:t>
        </w:r>
      </w:ins>
    </w:p>
    <w:p w14:paraId="46241FE8" w14:textId="77777777" w:rsidR="0045053A" w:rsidRPr="0045053A" w:rsidRDefault="0045053A" w:rsidP="0045053A">
      <w:pPr>
        <w:jc w:val="center"/>
        <w:rPr>
          <w:rFonts w:cstheme="majorHAnsi"/>
          <w:sz w:val="28"/>
        </w:rPr>
      </w:pPr>
    </w:p>
    <w:p w14:paraId="72E8D6A1" w14:textId="3D2687A3" w:rsidR="0045053A" w:rsidDel="00EC355F" w:rsidRDefault="0045053A" w:rsidP="0045053A">
      <w:pPr>
        <w:rPr>
          <w:del w:id="22" w:author="Nguyễn Phan Đức Anh" w:date="2023-06-13T21:32:00Z"/>
          <w:rFonts w:cstheme="majorHAnsi"/>
          <w:sz w:val="28"/>
        </w:rPr>
      </w:pPr>
    </w:p>
    <w:p w14:paraId="64D6D749" w14:textId="77777777" w:rsidR="00EC355F" w:rsidRPr="0045053A" w:rsidRDefault="00EC355F" w:rsidP="0045053A">
      <w:pPr>
        <w:ind w:left="1440" w:firstLine="720"/>
        <w:jc w:val="center"/>
        <w:rPr>
          <w:ins w:id="23" w:author="Nguyễn Phan Đức Anh" w:date="2023-06-13T21:32:00Z"/>
          <w:rFonts w:cstheme="majorHAnsi"/>
          <w:sz w:val="28"/>
        </w:rPr>
      </w:pPr>
    </w:p>
    <w:p w14:paraId="697EC609" w14:textId="55FE2560" w:rsidR="0045053A" w:rsidDel="00CC044E" w:rsidRDefault="0045053A" w:rsidP="0045053A">
      <w:pPr>
        <w:rPr>
          <w:del w:id="24" w:author="Nguyễn Phan Đức Anh" w:date="2023-06-13T21:32:00Z"/>
          <w:rFonts w:cstheme="majorHAnsi"/>
          <w:sz w:val="28"/>
        </w:rPr>
      </w:pPr>
    </w:p>
    <w:p w14:paraId="4E2E1646" w14:textId="77777777" w:rsidR="00CC044E" w:rsidRDefault="00CC044E" w:rsidP="0045053A">
      <w:pPr>
        <w:ind w:left="1440" w:firstLine="720"/>
        <w:jc w:val="center"/>
        <w:rPr>
          <w:ins w:id="25" w:author="Nguyễn Phan Đức Anh" w:date="2023-06-13T21:43:00Z"/>
          <w:rFonts w:cstheme="majorHAnsi"/>
          <w:sz w:val="28"/>
        </w:rPr>
      </w:pPr>
    </w:p>
    <w:p w14:paraId="0AD3CFBB" w14:textId="77777777" w:rsidR="00CC044E" w:rsidRPr="0045053A" w:rsidRDefault="00CC044E" w:rsidP="0045053A">
      <w:pPr>
        <w:ind w:left="1440" w:firstLine="720"/>
        <w:jc w:val="center"/>
        <w:rPr>
          <w:ins w:id="26" w:author="Nguyễn Phan Đức Anh" w:date="2023-06-13T21:43:00Z"/>
          <w:rFonts w:cstheme="majorHAnsi"/>
          <w:sz w:val="28"/>
        </w:rPr>
      </w:pPr>
    </w:p>
    <w:p w14:paraId="3F8048AC" w14:textId="193C269C" w:rsidR="0045053A" w:rsidRPr="00A05023" w:rsidDel="00EC355F" w:rsidRDefault="0045053A" w:rsidP="0045053A">
      <w:pPr>
        <w:rPr>
          <w:del w:id="27" w:author="Nguyễn Phan Đức Anh" w:date="2023-06-13T21:32:00Z"/>
          <w:rFonts w:cstheme="majorHAnsi"/>
          <w:sz w:val="28"/>
        </w:rPr>
      </w:pPr>
    </w:p>
    <w:p w14:paraId="3770BC8F" w14:textId="77777777" w:rsidR="0045053A" w:rsidRPr="0045053A" w:rsidDel="009B7439" w:rsidRDefault="0045053A" w:rsidP="0045053A">
      <w:pPr>
        <w:rPr>
          <w:del w:id="28" w:author="Nguyễn Phan Đức Anh" w:date="2023-06-13T21:47:00Z"/>
          <w:rFonts w:cstheme="majorHAnsi"/>
          <w:sz w:val="28"/>
        </w:rPr>
      </w:pPr>
    </w:p>
    <w:p w14:paraId="7AFE9E20" w14:textId="77777777" w:rsidR="0045053A" w:rsidRPr="0045053A" w:rsidRDefault="0045053A" w:rsidP="009B7439">
      <w:pPr>
        <w:rPr>
          <w:rFonts w:cstheme="majorHAnsi"/>
          <w:b/>
          <w:szCs w:val="26"/>
        </w:rPr>
        <w:pPrChange w:id="29" w:author="Nguyễn Phan Đức Anh" w:date="2023-06-13T21:47:00Z">
          <w:pPr>
            <w:jc w:val="center"/>
          </w:pPr>
        </w:pPrChange>
      </w:pPr>
    </w:p>
    <w:p w14:paraId="15052C36" w14:textId="77777777" w:rsidR="0045053A" w:rsidRPr="0045053A" w:rsidRDefault="0045053A" w:rsidP="0045053A">
      <w:pPr>
        <w:jc w:val="center"/>
        <w:rPr>
          <w:rFonts w:cstheme="majorHAnsi"/>
          <w:b/>
          <w:szCs w:val="26"/>
        </w:rPr>
      </w:pPr>
    </w:p>
    <w:p w14:paraId="027DCD64" w14:textId="23038D51" w:rsidR="0045053A" w:rsidRPr="00A5343C" w:rsidRDefault="0045053A" w:rsidP="0045053A">
      <w:pPr>
        <w:jc w:val="center"/>
        <w:rPr>
          <w:rFonts w:ascii="Times New Roman" w:hAnsi="Times New Roman" w:cs="Times New Roman"/>
          <w:b/>
          <w:szCs w:val="26"/>
        </w:rPr>
      </w:pPr>
      <w:r w:rsidRPr="00A5343C">
        <w:rPr>
          <w:rFonts w:ascii="Times New Roman" w:hAnsi="Times New Roman" w:cs="Times New Roman"/>
          <w:b/>
          <w:szCs w:val="26"/>
        </w:rPr>
        <w:t xml:space="preserve">TP. HỒ CHÍ MINH, </w:t>
      </w:r>
      <w:ins w:id="30" w:author="Nguyễn Phan Đức Anh" w:date="2023-06-13T21:32:00Z">
        <w:r w:rsidR="00EC355F">
          <w:rPr>
            <w:rFonts w:ascii="Times New Roman" w:hAnsi="Times New Roman" w:cs="Times New Roman"/>
            <w:b/>
            <w:szCs w:val="26"/>
          </w:rPr>
          <w:t>2023</w:t>
        </w:r>
      </w:ins>
      <w:del w:id="31" w:author="Nguyễn Phan Đức Anh" w:date="2023-06-13T21:32:00Z">
        <w:r w:rsidRPr="00A5343C" w:rsidDel="00EC355F">
          <w:rPr>
            <w:rFonts w:ascii="Times New Roman" w:hAnsi="Times New Roman" w:cs="Times New Roman"/>
            <w:b/>
            <w:szCs w:val="26"/>
          </w:rPr>
          <w:delText>&lt;NĂM&gt;</w:delText>
        </w:r>
      </w:del>
    </w:p>
    <w:p w14:paraId="2F3D2A87" w14:textId="77777777" w:rsidR="00A1168A" w:rsidRDefault="00A1168A" w:rsidP="0045053A">
      <w:pPr>
        <w:jc w:val="center"/>
        <w:rPr>
          <w:rFonts w:cstheme="majorHAnsi"/>
          <w:b/>
          <w:szCs w:val="26"/>
        </w:rPr>
        <w:sectPr w:rsidR="00A1168A" w:rsidSect="0045053A">
          <w:pgSz w:w="11906" w:h="16838"/>
          <w:pgMar w:top="1135" w:right="1133" w:bottom="851" w:left="1440" w:header="708" w:footer="708" w:gutter="0"/>
          <w:pgBorders w:display="firstPage"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08"/>
          <w:docGrid w:linePitch="360"/>
        </w:sectPr>
      </w:pPr>
    </w:p>
    <w:p w14:paraId="58955589" w14:textId="77777777" w:rsidR="00A1168A" w:rsidRPr="00A5343C" w:rsidRDefault="00A1168A" w:rsidP="00B33DC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5343C">
        <w:rPr>
          <w:rFonts w:ascii="Times New Roman" w:hAnsi="Times New Roman" w:cs="Times New Roman"/>
          <w:b/>
          <w:sz w:val="28"/>
          <w:szCs w:val="28"/>
        </w:rPr>
        <w:lastRenderedPageBreak/>
        <w:t>ĐẠI HỌC QUỐC GIA TP. HỒ CHÍ MINH</w:t>
      </w:r>
    </w:p>
    <w:p w14:paraId="73FF471A" w14:textId="77777777" w:rsidR="00A1168A" w:rsidRPr="00A5343C" w:rsidRDefault="00A1168A" w:rsidP="00A1168A">
      <w:pPr>
        <w:spacing w:before="60" w:after="60"/>
        <w:jc w:val="center"/>
        <w:rPr>
          <w:rFonts w:ascii="Times New Roman" w:hAnsi="Times New Roman" w:cs="Times New Roman"/>
          <w:sz w:val="28"/>
          <w:szCs w:val="28"/>
        </w:rPr>
      </w:pPr>
      <w:r w:rsidRPr="00A5343C">
        <w:rPr>
          <w:rFonts w:ascii="Times New Roman" w:hAnsi="Times New Roman" w:cs="Times New Roman"/>
          <w:b/>
          <w:sz w:val="32"/>
          <w:szCs w:val="26"/>
        </w:rPr>
        <w:t>TRƯỜNG ĐẠI HỌC CÔNG NGHỆ THÔNG TIN</w:t>
      </w:r>
    </w:p>
    <w:p w14:paraId="2357A496" w14:textId="1D7BAC69" w:rsidR="00A1168A" w:rsidRPr="00A5343C" w:rsidRDefault="00A1168A" w:rsidP="00A1168A">
      <w:pPr>
        <w:spacing w:before="60" w:after="60"/>
        <w:jc w:val="center"/>
        <w:rPr>
          <w:rFonts w:ascii="Times New Roman" w:hAnsi="Times New Roman" w:cs="Times New Roman"/>
          <w:b/>
          <w:sz w:val="36"/>
          <w:szCs w:val="26"/>
        </w:rPr>
      </w:pPr>
      <w:r w:rsidRPr="00A5343C">
        <w:rPr>
          <w:rFonts w:ascii="Times New Roman" w:hAnsi="Times New Roman" w:cs="Times New Roman"/>
          <w:b/>
          <w:sz w:val="32"/>
          <w:szCs w:val="28"/>
        </w:rPr>
        <w:t>KHOA</w:t>
      </w:r>
      <w:ins w:id="32" w:author="Nguyễn Phan Đức Anh" w:date="2023-06-13T21:33:00Z">
        <w:r w:rsidR="00EC355F">
          <w:rPr>
            <w:rFonts w:ascii="Times New Roman" w:hAnsi="Times New Roman" w:cs="Times New Roman"/>
            <w:b/>
            <w:sz w:val="32"/>
            <w:szCs w:val="28"/>
          </w:rPr>
          <w:t xml:space="preserve"> MẠNG MÁY TÍNH VÀ TRUYỀN THÔNG</w:t>
        </w:r>
      </w:ins>
      <w:del w:id="33" w:author="Nguyễn Phan Đức Anh" w:date="2023-06-13T21:33:00Z">
        <w:r w:rsidRPr="00A5343C" w:rsidDel="00EC355F">
          <w:rPr>
            <w:rFonts w:ascii="Times New Roman" w:hAnsi="Times New Roman" w:cs="Times New Roman"/>
            <w:b/>
            <w:sz w:val="32"/>
            <w:szCs w:val="28"/>
          </w:rPr>
          <w:delText>………….</w:delText>
        </w:r>
      </w:del>
    </w:p>
    <w:p w14:paraId="7451D6F2" w14:textId="77777777" w:rsidR="00A1168A" w:rsidRPr="00A5343C" w:rsidRDefault="00A1168A" w:rsidP="00A1168A">
      <w:pPr>
        <w:jc w:val="center"/>
        <w:rPr>
          <w:rFonts w:ascii="Times New Roman" w:hAnsi="Times New Roman" w:cs="Times New Roman"/>
          <w:sz w:val="28"/>
        </w:rPr>
      </w:pPr>
    </w:p>
    <w:p w14:paraId="02AFF48F" w14:textId="65AA4E2B" w:rsidR="00A1168A" w:rsidRPr="00A5343C" w:rsidDel="00CC044E" w:rsidRDefault="00A1168A" w:rsidP="00A1168A">
      <w:pPr>
        <w:jc w:val="center"/>
        <w:rPr>
          <w:del w:id="34" w:author="Nguyễn Phan Đức Anh" w:date="2023-06-13T21:42:00Z"/>
          <w:rFonts w:ascii="Times New Roman" w:hAnsi="Times New Roman" w:cs="Times New Roman"/>
          <w:sz w:val="28"/>
        </w:rPr>
      </w:pPr>
    </w:p>
    <w:p w14:paraId="3345C221" w14:textId="77777777" w:rsidR="00A1168A" w:rsidRPr="00A5343C" w:rsidRDefault="00A1168A" w:rsidP="00A1168A">
      <w:pPr>
        <w:jc w:val="center"/>
        <w:rPr>
          <w:rFonts w:ascii="Times New Roman" w:hAnsi="Times New Roman" w:cs="Times New Roman"/>
          <w:sz w:val="28"/>
        </w:rPr>
      </w:pPr>
    </w:p>
    <w:p w14:paraId="4AA7FD69" w14:textId="171E1668" w:rsidR="009B7439" w:rsidRDefault="009B7439" w:rsidP="00B33DC2">
      <w:pPr>
        <w:jc w:val="center"/>
        <w:rPr>
          <w:ins w:id="35" w:author="Nguyễn Phan Đức Anh" w:date="2023-06-13T21:47:00Z"/>
          <w:rFonts w:ascii="Times New Roman" w:hAnsi="Times New Roman" w:cs="Times New Roman"/>
          <w:b/>
          <w:sz w:val="28"/>
          <w:szCs w:val="28"/>
        </w:rPr>
      </w:pPr>
      <w:ins w:id="36" w:author="Nguyễn Phan Đức Anh" w:date="2023-06-13T21:47:00Z">
        <w:r>
          <w:rPr>
            <w:rFonts w:ascii="Times New Roman" w:hAnsi="Times New Roman" w:cs="Times New Roman"/>
            <w:b/>
            <w:sz w:val="28"/>
            <w:szCs w:val="28"/>
          </w:rPr>
          <w:t>TRẦN THỊ QUẾ CHI – 20521132</w:t>
        </w:r>
      </w:ins>
    </w:p>
    <w:p w14:paraId="16353DF7" w14:textId="7D8DF975" w:rsidR="00A1168A" w:rsidRPr="00A5343C" w:rsidRDefault="00EC355F" w:rsidP="00B33DC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ins w:id="37" w:author="Nguyễn Phan Đức Anh" w:date="2023-06-13T21:33:00Z">
        <w:r>
          <w:rPr>
            <w:rFonts w:ascii="Times New Roman" w:hAnsi="Times New Roman" w:cs="Times New Roman"/>
            <w:b/>
            <w:sz w:val="28"/>
            <w:szCs w:val="28"/>
          </w:rPr>
          <w:t>NGUYỄN PHAN ĐỨC ANH</w:t>
        </w:r>
      </w:ins>
      <w:del w:id="38" w:author="Nguyễn Phan Đức Anh" w:date="2023-06-13T21:33:00Z">
        <w:r w:rsidR="00A1168A" w:rsidRPr="00A5343C" w:rsidDel="00EC355F">
          <w:rPr>
            <w:rFonts w:ascii="Times New Roman" w:hAnsi="Times New Roman" w:cs="Times New Roman"/>
            <w:b/>
            <w:sz w:val="28"/>
            <w:szCs w:val="28"/>
          </w:rPr>
          <w:delText>&lt;TÊN SINH VIÊN&gt;</w:delText>
        </w:r>
      </w:del>
      <w:r w:rsidR="00A1168A" w:rsidRPr="00A5343C">
        <w:rPr>
          <w:rFonts w:ascii="Times New Roman" w:hAnsi="Times New Roman" w:cs="Times New Roman"/>
          <w:b/>
          <w:sz w:val="28"/>
          <w:szCs w:val="28"/>
        </w:rPr>
        <w:t xml:space="preserve"> – </w:t>
      </w:r>
      <w:del w:id="39" w:author="Nguyễn Phan Đức Anh" w:date="2023-06-13T21:33:00Z">
        <w:r w:rsidR="00A1168A" w:rsidRPr="00A5343C" w:rsidDel="00EC355F">
          <w:rPr>
            <w:rFonts w:ascii="Times New Roman" w:hAnsi="Times New Roman" w:cs="Times New Roman"/>
            <w:b/>
            <w:sz w:val="28"/>
            <w:szCs w:val="28"/>
          </w:rPr>
          <w:delText>&lt;MÃ SINH VIÊN&gt;</w:delText>
        </w:r>
      </w:del>
      <w:ins w:id="40" w:author="Nguyễn Phan Đức Anh" w:date="2023-06-13T21:33:00Z">
        <w:r>
          <w:rPr>
            <w:rFonts w:ascii="Times New Roman" w:hAnsi="Times New Roman" w:cs="Times New Roman"/>
            <w:b/>
            <w:sz w:val="28"/>
            <w:szCs w:val="28"/>
          </w:rPr>
          <w:t>20521071</w:t>
        </w:r>
      </w:ins>
    </w:p>
    <w:p w14:paraId="1396EC46" w14:textId="77777777" w:rsidR="00A1168A" w:rsidRPr="00A5343C" w:rsidRDefault="00A1168A" w:rsidP="00A1168A">
      <w:pPr>
        <w:jc w:val="center"/>
        <w:rPr>
          <w:rFonts w:ascii="Times New Roman" w:hAnsi="Times New Roman" w:cs="Times New Roman"/>
          <w:sz w:val="28"/>
        </w:rPr>
      </w:pPr>
    </w:p>
    <w:p w14:paraId="1FF2EE1B" w14:textId="5A5292E2" w:rsidR="00A1168A" w:rsidRPr="00A5343C" w:rsidDel="00CC044E" w:rsidRDefault="00A1168A" w:rsidP="00A1168A">
      <w:pPr>
        <w:jc w:val="center"/>
        <w:rPr>
          <w:del w:id="41" w:author="Nguyễn Phan Đức Anh" w:date="2023-06-13T21:42:00Z"/>
          <w:rFonts w:ascii="Times New Roman" w:hAnsi="Times New Roman" w:cs="Times New Roman"/>
          <w:sz w:val="28"/>
        </w:rPr>
      </w:pPr>
    </w:p>
    <w:p w14:paraId="45A54FE2" w14:textId="77777777" w:rsidR="00A1168A" w:rsidRPr="00A5343C" w:rsidRDefault="00A1168A" w:rsidP="00A1168A">
      <w:pPr>
        <w:jc w:val="center"/>
        <w:rPr>
          <w:rFonts w:ascii="Times New Roman" w:hAnsi="Times New Roman" w:cs="Times New Roman"/>
          <w:sz w:val="28"/>
        </w:rPr>
      </w:pPr>
    </w:p>
    <w:p w14:paraId="71F67547" w14:textId="09AECE30" w:rsidR="00A1168A" w:rsidRPr="00A5343C" w:rsidRDefault="00A1168A" w:rsidP="00A1168A">
      <w:pPr>
        <w:jc w:val="center"/>
        <w:rPr>
          <w:rFonts w:ascii="Times New Roman" w:hAnsi="Times New Roman" w:cs="Times New Roman"/>
          <w:b/>
          <w:sz w:val="32"/>
        </w:rPr>
      </w:pPr>
      <w:del w:id="42" w:author="Nguyễn Phan Đức Anh" w:date="2023-06-13T21:33:00Z">
        <w:r w:rsidRPr="00A5343C" w:rsidDel="00EC355F">
          <w:rPr>
            <w:rFonts w:ascii="Times New Roman" w:hAnsi="Times New Roman" w:cs="Times New Roman"/>
            <w:b/>
            <w:sz w:val="32"/>
          </w:rPr>
          <w:delText>KHÓA LUẬN TỐT NGHIỆP</w:delText>
        </w:r>
      </w:del>
      <w:ins w:id="43" w:author="Nguyễn Phan Đức Anh" w:date="2023-06-13T21:33:00Z">
        <w:r w:rsidR="00EC355F">
          <w:rPr>
            <w:rFonts w:ascii="Times New Roman" w:hAnsi="Times New Roman" w:cs="Times New Roman"/>
            <w:b/>
            <w:sz w:val="32"/>
          </w:rPr>
          <w:t>ĐỒ ÁN CHUYÊN NGÀNH</w:t>
        </w:r>
      </w:ins>
    </w:p>
    <w:p w14:paraId="16FE1F61" w14:textId="4834B8F2" w:rsidR="00A1168A" w:rsidDel="00EC355F" w:rsidRDefault="00EC355F" w:rsidP="00F8256B">
      <w:pPr>
        <w:jc w:val="center"/>
        <w:rPr>
          <w:del w:id="44" w:author="Nguyễn Phan Đức Anh" w:date="2023-06-13T21:34:00Z"/>
          <w:rFonts w:ascii="Times New Roman" w:hAnsi="Times New Roman" w:cs="Times New Roman"/>
          <w:b/>
          <w:sz w:val="36"/>
          <w:szCs w:val="36"/>
        </w:rPr>
      </w:pPr>
      <w:ins w:id="45" w:author="Nguyễn Phan Đức Anh" w:date="2023-06-13T21:34:00Z">
        <w:r w:rsidRPr="00EC355F">
          <w:rPr>
            <w:rFonts w:ascii="Times New Roman" w:hAnsi="Times New Roman" w:cs="Times New Roman"/>
            <w:b/>
            <w:sz w:val="36"/>
            <w:szCs w:val="36"/>
          </w:rPr>
          <w:t>MÔ PHỎNG HỆ THỐNG SMARTHOME, CÓ MẬT KHẨU BẢO MẬT, CÁC THIẾT BỊ GIA DỤNG, SỬ DỤNG HUB ĐIỀU KHIỂN TRUNG TÂM</w:t>
        </w:r>
      </w:ins>
      <w:del w:id="46" w:author="Nguyễn Phan Đức Anh" w:date="2023-06-13T21:34:00Z">
        <w:r w:rsidR="00A1168A" w:rsidRPr="00A5343C" w:rsidDel="00EC355F">
          <w:rPr>
            <w:rFonts w:ascii="Times New Roman" w:hAnsi="Times New Roman" w:cs="Times New Roman"/>
            <w:b/>
            <w:sz w:val="36"/>
            <w:szCs w:val="36"/>
          </w:rPr>
          <w:delText>&lt;TÊN KHÓA LUẬN&gt;</w:delText>
        </w:r>
      </w:del>
    </w:p>
    <w:p w14:paraId="042ADE1E" w14:textId="77777777" w:rsidR="00EC355F" w:rsidRPr="00A05023" w:rsidRDefault="00EC355F" w:rsidP="00B33DC2">
      <w:pPr>
        <w:jc w:val="center"/>
        <w:rPr>
          <w:ins w:id="47" w:author="Nguyễn Phan Đức Anh" w:date="2023-06-13T21:34:00Z"/>
          <w:rFonts w:ascii="Times New Roman" w:hAnsi="Times New Roman" w:cs="Times New Roman"/>
          <w:b/>
          <w:sz w:val="36"/>
          <w:szCs w:val="36"/>
        </w:rPr>
      </w:pPr>
    </w:p>
    <w:p w14:paraId="2E068602" w14:textId="2F832B5D" w:rsidR="00F8256B" w:rsidRPr="008F7660" w:rsidDel="00EC355F" w:rsidRDefault="00EC355F" w:rsidP="00F8256B">
      <w:pPr>
        <w:jc w:val="center"/>
        <w:rPr>
          <w:del w:id="48" w:author="Nguyễn Phan Đức Anh" w:date="2023-06-13T21:34:00Z"/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</w:pPr>
      <w:ins w:id="49" w:author="Nguyễn Phan Đức Anh" w:date="2023-06-13T21:34:00Z">
        <w:r w:rsidRPr="00EC355F">
          <w:rPr>
            <w:rFonts w:ascii="Times New Roman" w:hAnsi="Times New Roman" w:cs="Times New Roman"/>
            <w:b/>
            <w:color w:val="FF0000"/>
            <w:sz w:val="32"/>
            <w:szCs w:val="32"/>
          </w:rPr>
          <w:t>SmartHome system simulation, including password for security, household appliances, using a Central Processing Hub</w:t>
        </w:r>
        <w:r w:rsidRPr="008F7660" w:rsidDel="00EC355F">
          <w:rPr>
            <w:rFonts w:ascii="Times New Roman" w:hAnsi="Times New Roman" w:cs="Times New Roman"/>
            <w:b/>
            <w:color w:val="FF0000"/>
            <w:sz w:val="32"/>
            <w:szCs w:val="32"/>
          </w:rPr>
          <w:t xml:space="preserve"> </w:t>
        </w:r>
      </w:ins>
      <w:del w:id="50" w:author="Nguyễn Phan Đức Anh" w:date="2023-06-13T21:34:00Z">
        <w:r w:rsidR="00F8256B" w:rsidRPr="008F7660" w:rsidDel="00EC355F">
          <w:rPr>
            <w:rFonts w:ascii="Times New Roman" w:hAnsi="Times New Roman" w:cs="Times New Roman"/>
            <w:b/>
            <w:color w:val="FF0000"/>
            <w:sz w:val="32"/>
            <w:szCs w:val="32"/>
          </w:rPr>
          <w:delText>&lt;Tên khóa luận Tiếng Anh&gt;</w:delText>
        </w:r>
      </w:del>
    </w:p>
    <w:p w14:paraId="4B4FD64A" w14:textId="77777777" w:rsidR="00F8256B" w:rsidRPr="00F8256B" w:rsidRDefault="00F8256B" w:rsidP="00B33DC2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50DCAD5F" w14:textId="77777777" w:rsidR="00A1168A" w:rsidRPr="00F8256B" w:rsidRDefault="00A1168A" w:rsidP="00A1168A">
      <w:pPr>
        <w:rPr>
          <w:rFonts w:ascii="Times New Roman" w:hAnsi="Times New Roman" w:cs="Times New Roman"/>
          <w:sz w:val="28"/>
          <w:lang w:val="en-US"/>
        </w:rPr>
      </w:pPr>
    </w:p>
    <w:p w14:paraId="3CF40335" w14:textId="42FEB5E0" w:rsidR="00A1168A" w:rsidRPr="00A5343C" w:rsidRDefault="00A1168A" w:rsidP="00A1168A">
      <w:pPr>
        <w:jc w:val="center"/>
        <w:rPr>
          <w:rFonts w:ascii="Times New Roman" w:hAnsi="Times New Roman" w:cs="Times New Roman"/>
          <w:b/>
          <w:sz w:val="28"/>
        </w:rPr>
      </w:pPr>
      <w:del w:id="51" w:author="Nguyễn Phan Đức Anh" w:date="2023-06-13T21:42:00Z">
        <w:r w:rsidRPr="00A5343C" w:rsidDel="00CC044E">
          <w:rPr>
            <w:rFonts w:ascii="Times New Roman" w:hAnsi="Times New Roman" w:cs="Times New Roman"/>
            <w:b/>
            <w:sz w:val="28"/>
          </w:rPr>
          <w:delText>KỸ SƯ/ CỬ NHÂNNGÀNH &lt;TÊN NGÀNH&gt;</w:delText>
        </w:r>
      </w:del>
      <w:ins w:id="52" w:author="Nguyễn Phan Đức Anh" w:date="2023-06-13T21:42:00Z">
        <w:r w:rsidR="00CC044E">
          <w:rPr>
            <w:rFonts w:ascii="Times New Roman" w:hAnsi="Times New Roman" w:cs="Times New Roman"/>
            <w:b/>
            <w:sz w:val="28"/>
          </w:rPr>
          <w:t>NGÀNH MẠNG MÁY TÍNH VÀ TRUYỀN THÔNG DỮ LIỆU</w:t>
        </w:r>
      </w:ins>
    </w:p>
    <w:p w14:paraId="782BDF18" w14:textId="77777777" w:rsidR="00A1168A" w:rsidRPr="00A5343C" w:rsidRDefault="00A1168A" w:rsidP="00A1168A">
      <w:pPr>
        <w:rPr>
          <w:rFonts w:ascii="Times New Roman" w:hAnsi="Times New Roman" w:cs="Times New Roman"/>
          <w:sz w:val="28"/>
        </w:rPr>
      </w:pPr>
    </w:p>
    <w:p w14:paraId="461A8990" w14:textId="77777777" w:rsidR="00A1168A" w:rsidRPr="00A5343C" w:rsidRDefault="00A1168A" w:rsidP="00A1168A">
      <w:pPr>
        <w:rPr>
          <w:rFonts w:ascii="Times New Roman" w:hAnsi="Times New Roman" w:cs="Times New Roman"/>
          <w:sz w:val="28"/>
        </w:rPr>
      </w:pPr>
    </w:p>
    <w:p w14:paraId="031C3E3F" w14:textId="77777777" w:rsidR="00A1168A" w:rsidRPr="00A5343C" w:rsidRDefault="00A1168A" w:rsidP="00A1168A">
      <w:pPr>
        <w:tabs>
          <w:tab w:val="left" w:pos="5265"/>
        </w:tabs>
        <w:jc w:val="center"/>
        <w:rPr>
          <w:rFonts w:ascii="Times New Roman" w:hAnsi="Times New Roman" w:cs="Times New Roman"/>
          <w:b/>
          <w:sz w:val="28"/>
        </w:rPr>
      </w:pPr>
      <w:r w:rsidRPr="00A5343C">
        <w:rPr>
          <w:rFonts w:ascii="Times New Roman" w:hAnsi="Times New Roman" w:cs="Times New Roman"/>
          <w:b/>
          <w:sz w:val="28"/>
        </w:rPr>
        <w:t>GIẢNG VIÊN HƯỚNG DẪN</w:t>
      </w:r>
    </w:p>
    <w:p w14:paraId="6D8C9DB2" w14:textId="2343794C" w:rsidR="00A1168A" w:rsidRPr="00A5343C" w:rsidRDefault="00A1168A" w:rsidP="00A1168A">
      <w:pPr>
        <w:tabs>
          <w:tab w:val="left" w:pos="5265"/>
        </w:tabs>
        <w:jc w:val="center"/>
        <w:rPr>
          <w:rFonts w:ascii="Times New Roman" w:hAnsi="Times New Roman" w:cs="Times New Roman"/>
          <w:b/>
          <w:sz w:val="28"/>
        </w:rPr>
      </w:pPr>
      <w:del w:id="53" w:author="Nguyễn Phan Đức Anh" w:date="2023-06-13T21:42:00Z">
        <w:r w:rsidRPr="00A5343C" w:rsidDel="00CC044E">
          <w:rPr>
            <w:rFonts w:ascii="Times New Roman" w:hAnsi="Times New Roman" w:cs="Times New Roman"/>
            <w:b/>
            <w:sz w:val="28"/>
          </w:rPr>
          <w:delText>&lt;TÊN GIẢNG VIÊN HƯỚNG DẪN&gt;</w:delText>
        </w:r>
      </w:del>
      <w:ins w:id="54" w:author="Nguyễn Phan Đức Anh" w:date="2023-06-13T21:42:00Z">
        <w:r w:rsidR="00CC044E">
          <w:rPr>
            <w:rFonts w:ascii="Times New Roman" w:hAnsi="Times New Roman" w:cs="Times New Roman"/>
            <w:b/>
            <w:sz w:val="28"/>
          </w:rPr>
          <w:t>ĐẶNG LÊ BẢO CHƯƠNG</w:t>
        </w:r>
      </w:ins>
    </w:p>
    <w:p w14:paraId="468AB951" w14:textId="6F5753AD" w:rsidR="00A1168A" w:rsidRPr="00A5343C" w:rsidDel="009B7439" w:rsidRDefault="00A1168A" w:rsidP="00A1168A">
      <w:pPr>
        <w:jc w:val="center"/>
        <w:rPr>
          <w:del w:id="55" w:author="Nguyễn Phan Đức Anh" w:date="2023-06-13T21:48:00Z"/>
          <w:rFonts w:ascii="Times New Roman" w:hAnsi="Times New Roman" w:cs="Times New Roman"/>
          <w:sz w:val="28"/>
        </w:rPr>
      </w:pPr>
    </w:p>
    <w:p w14:paraId="52F42860" w14:textId="77777777" w:rsidR="00A1168A" w:rsidRPr="00A05023" w:rsidRDefault="00A1168A" w:rsidP="00A1168A">
      <w:pPr>
        <w:rPr>
          <w:rFonts w:ascii="Times New Roman" w:hAnsi="Times New Roman" w:cs="Times New Roman"/>
          <w:sz w:val="28"/>
        </w:rPr>
      </w:pPr>
    </w:p>
    <w:p w14:paraId="7BBDBD71" w14:textId="77777777" w:rsidR="002833B6" w:rsidRPr="00A5343C" w:rsidRDefault="002833B6" w:rsidP="00A1168A">
      <w:pPr>
        <w:jc w:val="center"/>
        <w:rPr>
          <w:rFonts w:ascii="Times New Roman" w:hAnsi="Times New Roman" w:cs="Times New Roman"/>
          <w:b/>
          <w:szCs w:val="26"/>
        </w:rPr>
      </w:pPr>
    </w:p>
    <w:p w14:paraId="39199EB3" w14:textId="4325F21F" w:rsidR="002219BF" w:rsidRPr="00A5343C" w:rsidRDefault="00A1168A" w:rsidP="002219BF">
      <w:pPr>
        <w:jc w:val="center"/>
        <w:rPr>
          <w:rFonts w:ascii="Times New Roman" w:hAnsi="Times New Roman" w:cs="Times New Roman"/>
          <w:b/>
          <w:szCs w:val="26"/>
        </w:rPr>
        <w:sectPr w:rsidR="002219BF" w:rsidRPr="00A5343C" w:rsidSect="00A1168A">
          <w:pgSz w:w="11906" w:h="16838"/>
          <w:pgMar w:top="1135" w:right="1133" w:bottom="851" w:left="1440" w:header="708" w:footer="708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08"/>
          <w:docGrid w:linePitch="360"/>
        </w:sectPr>
      </w:pPr>
      <w:r w:rsidRPr="00A5343C">
        <w:rPr>
          <w:rFonts w:ascii="Times New Roman" w:hAnsi="Times New Roman" w:cs="Times New Roman"/>
          <w:b/>
          <w:szCs w:val="26"/>
        </w:rPr>
        <w:t xml:space="preserve">TP. HỒ CHÍ MINH, </w:t>
      </w:r>
      <w:ins w:id="56" w:author="Nguyễn Phan Đức Anh" w:date="2023-06-13T21:42:00Z">
        <w:r w:rsidR="00CC044E">
          <w:rPr>
            <w:rFonts w:ascii="Times New Roman" w:hAnsi="Times New Roman" w:cs="Times New Roman"/>
            <w:b/>
            <w:szCs w:val="26"/>
          </w:rPr>
          <w:t>2023</w:t>
        </w:r>
      </w:ins>
      <w:del w:id="57" w:author="Nguyễn Phan Đức Anh" w:date="2023-06-13T21:42:00Z">
        <w:r w:rsidRPr="00A5343C" w:rsidDel="00CC044E">
          <w:rPr>
            <w:rFonts w:ascii="Times New Roman" w:hAnsi="Times New Roman" w:cs="Times New Roman"/>
            <w:b/>
            <w:szCs w:val="26"/>
          </w:rPr>
          <w:delText>&lt;NĂM</w:delText>
        </w:r>
        <w:r w:rsidR="002219BF" w:rsidRPr="00A5343C" w:rsidDel="00CC044E">
          <w:rPr>
            <w:rFonts w:ascii="Times New Roman" w:hAnsi="Times New Roman" w:cs="Times New Roman"/>
            <w:b/>
            <w:szCs w:val="26"/>
          </w:rPr>
          <w:delText>&gt;</w:delText>
        </w:r>
      </w:del>
    </w:p>
    <w:p w14:paraId="26E9FC3D" w14:textId="77777777" w:rsidR="002219BF" w:rsidRPr="00A5343C" w:rsidRDefault="00A75388" w:rsidP="002219BF">
      <w:pPr>
        <w:pStyle w:val="Titl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THÔNG TIN </w:t>
      </w:r>
      <w:r w:rsidR="002219BF" w:rsidRPr="00A5343C">
        <w:rPr>
          <w:rFonts w:ascii="Times New Roman" w:hAnsi="Times New Roman" w:cs="Times New Roman"/>
        </w:rPr>
        <w:t>HỘI Đ</w:t>
      </w:r>
      <w:r w:rsidR="00481823" w:rsidRPr="00A5343C">
        <w:rPr>
          <w:rFonts w:ascii="Times New Roman" w:hAnsi="Times New Roman" w:cs="Times New Roman"/>
        </w:rPr>
        <w:t>Ồ</w:t>
      </w:r>
      <w:r w:rsidR="002219BF" w:rsidRPr="00A5343C">
        <w:rPr>
          <w:rFonts w:ascii="Times New Roman" w:hAnsi="Times New Roman" w:cs="Times New Roman"/>
        </w:rPr>
        <w:t xml:space="preserve">NG </w:t>
      </w:r>
      <w:r>
        <w:rPr>
          <w:rFonts w:ascii="Times New Roman" w:hAnsi="Times New Roman" w:cs="Times New Roman"/>
        </w:rPr>
        <w:t>CHẤM</w:t>
      </w:r>
      <w:r w:rsidR="002219BF" w:rsidRPr="00A5343C">
        <w:rPr>
          <w:rFonts w:ascii="Times New Roman" w:hAnsi="Times New Roman" w:cs="Times New Roman"/>
        </w:rPr>
        <w:t xml:space="preserve"> KHÓA LUẬN</w:t>
      </w:r>
      <w:r>
        <w:rPr>
          <w:rFonts w:ascii="Times New Roman" w:hAnsi="Times New Roman" w:cs="Times New Roman"/>
        </w:rPr>
        <w:t xml:space="preserve"> TỐT NGHIỆP</w:t>
      </w:r>
    </w:p>
    <w:p w14:paraId="797E8760" w14:textId="77777777" w:rsidR="002219BF" w:rsidRPr="00A5343C" w:rsidRDefault="002219BF" w:rsidP="002219BF">
      <w:pPr>
        <w:rPr>
          <w:rFonts w:ascii="Times New Roman" w:hAnsi="Times New Roman" w:cs="Times New Roman"/>
        </w:rPr>
      </w:pPr>
    </w:p>
    <w:p w14:paraId="061C5834" w14:textId="77777777" w:rsidR="00610877" w:rsidRPr="00A5343C" w:rsidRDefault="00610877" w:rsidP="00610877">
      <w:pPr>
        <w:rPr>
          <w:rFonts w:ascii="Times New Roman" w:hAnsi="Times New Roman" w:cs="Times New Roman"/>
          <w:szCs w:val="24"/>
        </w:rPr>
      </w:pPr>
      <w:r w:rsidRPr="00A5343C">
        <w:rPr>
          <w:rFonts w:ascii="Times New Roman" w:hAnsi="Times New Roman" w:cs="Times New Roman"/>
          <w:szCs w:val="24"/>
        </w:rPr>
        <w:t>Hội đồng chấm khóa luận tốt nghiệp, thành lập theo Quyết định số …………………… ngày ………………….. của Hiệu trưởng Trường Đại học Công nghệ Thông tin.</w:t>
      </w:r>
    </w:p>
    <w:p w14:paraId="08706CC7" w14:textId="77777777" w:rsidR="00A1168A" w:rsidRDefault="00A1168A" w:rsidP="00610877">
      <w:pPr>
        <w:ind w:left="720"/>
        <w:jc w:val="center"/>
        <w:rPr>
          <w:rFonts w:cstheme="majorHAnsi"/>
          <w:b/>
          <w:szCs w:val="26"/>
        </w:rPr>
        <w:sectPr w:rsidR="00A1168A" w:rsidSect="002219BF">
          <w:pgSz w:w="11906" w:h="16838"/>
          <w:pgMar w:top="1800" w:right="1133" w:bottom="851" w:left="1440" w:header="708" w:footer="708" w:gutter="0"/>
          <w:cols w:space="708"/>
          <w:docGrid w:linePitch="360"/>
        </w:sectPr>
      </w:pPr>
    </w:p>
    <w:p w14:paraId="5C09D65F" w14:textId="77777777" w:rsidR="00261B8F" w:rsidRDefault="00A75388">
      <w:pPr>
        <w:pStyle w:val="Titl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LỜI CẢM ƠN</w:t>
      </w:r>
      <w:r>
        <w:rPr>
          <w:rFonts w:ascii="Times New Roman" w:hAnsi="Times New Roman" w:cs="Times New Roman"/>
        </w:rPr>
        <w:br w:type="page"/>
      </w:r>
    </w:p>
    <w:p w14:paraId="0071F0AE" w14:textId="77777777" w:rsidR="001F7810" w:rsidRPr="00A5343C" w:rsidRDefault="001F7810" w:rsidP="005D7BC1">
      <w:pPr>
        <w:pStyle w:val="Title"/>
        <w:rPr>
          <w:rFonts w:ascii="Times New Roman" w:hAnsi="Times New Roman" w:cs="Times New Roman"/>
        </w:rPr>
      </w:pPr>
      <w:r w:rsidRPr="00A5343C">
        <w:rPr>
          <w:rFonts w:ascii="Times New Roman" w:hAnsi="Times New Roman" w:cs="Times New Roman"/>
        </w:rPr>
        <w:lastRenderedPageBreak/>
        <w:t>MỤC LỤC</w:t>
      </w:r>
    </w:p>
    <w:p w14:paraId="2E2AE17C" w14:textId="77777777" w:rsidR="00FB6EE8" w:rsidRPr="00A5343C" w:rsidRDefault="001C4790">
      <w:pPr>
        <w:pStyle w:val="TOC1"/>
        <w:tabs>
          <w:tab w:val="left" w:pos="1540"/>
          <w:tab w:val="right" w:leader="dot" w:pos="8777"/>
        </w:tabs>
        <w:rPr>
          <w:rFonts w:ascii="Times New Roman" w:eastAsiaTheme="minorEastAsia" w:hAnsi="Times New Roman" w:cs="Times New Roman"/>
          <w:noProof/>
          <w:sz w:val="22"/>
          <w:lang w:eastAsia="vi-VN"/>
        </w:rPr>
      </w:pPr>
      <w:r w:rsidRPr="00A5343C">
        <w:rPr>
          <w:rFonts w:ascii="Times New Roman" w:hAnsi="Times New Roman" w:cs="Times New Roman"/>
          <w:b/>
          <w:sz w:val="28"/>
          <w:szCs w:val="26"/>
        </w:rPr>
        <w:fldChar w:fldCharType="begin"/>
      </w:r>
      <w:r w:rsidR="00FB6EE8" w:rsidRPr="00A5343C">
        <w:rPr>
          <w:rFonts w:ascii="Times New Roman" w:hAnsi="Times New Roman" w:cs="Times New Roman"/>
          <w:b/>
          <w:sz w:val="28"/>
          <w:szCs w:val="26"/>
        </w:rPr>
        <w:instrText xml:space="preserve"> TOC \o "1-4" \h \z \u </w:instrText>
      </w:r>
      <w:r w:rsidRPr="00A5343C">
        <w:rPr>
          <w:rFonts w:ascii="Times New Roman" w:hAnsi="Times New Roman" w:cs="Times New Roman"/>
          <w:b/>
          <w:sz w:val="28"/>
          <w:szCs w:val="26"/>
        </w:rPr>
        <w:fldChar w:fldCharType="separate"/>
      </w:r>
      <w:hyperlink w:anchor="_Toc367742496" w:history="1">
        <w:r w:rsidR="00FB6EE8" w:rsidRPr="00A5343C">
          <w:rPr>
            <w:rStyle w:val="Hyperlink"/>
            <w:rFonts w:ascii="Times New Roman" w:hAnsi="Times New Roman" w:cs="Times New Roman"/>
            <w:noProof/>
          </w:rPr>
          <w:t>Chương 1.</w:t>
        </w:r>
        <w:r w:rsidR="00FB6EE8" w:rsidRPr="00A5343C">
          <w:rPr>
            <w:rFonts w:ascii="Times New Roman" w:eastAsiaTheme="minorEastAsia" w:hAnsi="Times New Roman" w:cs="Times New Roman"/>
            <w:noProof/>
            <w:sz w:val="22"/>
            <w:lang w:eastAsia="vi-VN"/>
          </w:rPr>
          <w:tab/>
        </w:r>
        <w:r w:rsidR="00FB6EE8" w:rsidRPr="00A5343C">
          <w:rPr>
            <w:rStyle w:val="Hyperlink"/>
            <w:rFonts w:ascii="Times New Roman" w:hAnsi="Times New Roman" w:cs="Times New Roman"/>
            <w:noProof/>
          </w:rPr>
          <w:t>TÊN CHƯƠNG 1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_Toc367742496 \h </w:instrText>
        </w:r>
        <w:r w:rsidRPr="00A5343C">
          <w:rPr>
            <w:rFonts w:ascii="Times New Roman" w:hAnsi="Times New Roman" w:cs="Times New Roman"/>
            <w:noProof/>
            <w:webHidden/>
          </w:rPr>
        </w:r>
        <w:r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3</w:t>
        </w:r>
        <w:r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E191436" w14:textId="77777777" w:rsidR="00FB6EE8" w:rsidRPr="00A5343C" w:rsidRDefault="00000000">
      <w:pPr>
        <w:pStyle w:val="TOC2"/>
        <w:tabs>
          <w:tab w:val="left" w:pos="880"/>
          <w:tab w:val="right" w:leader="dot" w:pos="8777"/>
        </w:tabs>
        <w:rPr>
          <w:rFonts w:ascii="Times New Roman" w:hAnsi="Times New Roman" w:cs="Times New Roman"/>
          <w:noProof/>
        </w:rPr>
      </w:pPr>
      <w:hyperlink w:anchor="_Toc367742497" w:history="1">
        <w:r w:rsidR="00FB6EE8" w:rsidRPr="00A5343C">
          <w:rPr>
            <w:rStyle w:val="Hyperlink"/>
            <w:rFonts w:ascii="Times New Roman" w:eastAsia="Times New Roman" w:hAnsi="Times New Roman" w:cs="Times New Roman"/>
            <w:noProof/>
            <w:lang w:val="en-US"/>
          </w:rPr>
          <w:t>1.1.</w:t>
        </w:r>
        <w:r w:rsidR="00FB6EE8" w:rsidRPr="00A5343C">
          <w:rPr>
            <w:rFonts w:ascii="Times New Roman" w:hAnsi="Times New Roman" w:cs="Times New Roman"/>
            <w:noProof/>
          </w:rPr>
          <w:tab/>
        </w:r>
        <w:r w:rsidR="00FB6EE8" w:rsidRPr="00A5343C">
          <w:rPr>
            <w:rStyle w:val="Hyperlink"/>
            <w:rFonts w:ascii="Times New Roman" w:eastAsia="Times New Roman" w:hAnsi="Times New Roman" w:cs="Times New Roman"/>
            <w:noProof/>
            <w:lang w:val="en-US"/>
          </w:rPr>
          <w:t>Chủ đề cấp độ 2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="001C4790"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_Toc367742497 \h </w:instrText>
        </w:r>
        <w:r w:rsidR="001C4790" w:rsidRPr="00A5343C">
          <w:rPr>
            <w:rFonts w:ascii="Times New Roman" w:hAnsi="Times New Roman" w:cs="Times New Roman"/>
            <w:noProof/>
            <w:webHidden/>
          </w:rPr>
        </w:r>
        <w:r w:rsidR="001C4790"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3</w:t>
        </w:r>
        <w:r w:rsidR="001C4790"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63292981" w14:textId="77777777" w:rsidR="00FB6EE8" w:rsidRPr="00A5343C" w:rsidRDefault="00000000">
      <w:pPr>
        <w:pStyle w:val="TOC3"/>
        <w:tabs>
          <w:tab w:val="left" w:pos="1320"/>
          <w:tab w:val="right" w:leader="dot" w:pos="8777"/>
        </w:tabs>
        <w:rPr>
          <w:rFonts w:ascii="Times New Roman" w:hAnsi="Times New Roman" w:cs="Times New Roman"/>
          <w:noProof/>
        </w:rPr>
      </w:pPr>
      <w:hyperlink w:anchor="_Toc367742498" w:history="1">
        <w:r w:rsidR="00FB6EE8" w:rsidRPr="00A5343C">
          <w:rPr>
            <w:rStyle w:val="Hyperlink"/>
            <w:rFonts w:ascii="Times New Roman" w:eastAsia="Times New Roman" w:hAnsi="Times New Roman" w:cs="Times New Roman"/>
            <w:noProof/>
            <w:lang w:val="en-US"/>
          </w:rPr>
          <w:t>1.1.1.</w:t>
        </w:r>
        <w:r w:rsidR="00FB6EE8" w:rsidRPr="00A5343C">
          <w:rPr>
            <w:rFonts w:ascii="Times New Roman" w:hAnsi="Times New Roman" w:cs="Times New Roman"/>
            <w:noProof/>
          </w:rPr>
          <w:tab/>
        </w:r>
        <w:r w:rsidR="00FB6EE8" w:rsidRPr="00A5343C">
          <w:rPr>
            <w:rStyle w:val="Hyperlink"/>
            <w:rFonts w:ascii="Times New Roman" w:eastAsia="Times New Roman" w:hAnsi="Times New Roman" w:cs="Times New Roman"/>
            <w:noProof/>
            <w:lang w:val="en-US"/>
          </w:rPr>
          <w:t>Chủ đề cấp độ 3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="001C4790"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_Toc367742498 \h </w:instrText>
        </w:r>
        <w:r w:rsidR="001C4790" w:rsidRPr="00A5343C">
          <w:rPr>
            <w:rFonts w:ascii="Times New Roman" w:hAnsi="Times New Roman" w:cs="Times New Roman"/>
            <w:noProof/>
            <w:webHidden/>
          </w:rPr>
        </w:r>
        <w:r w:rsidR="001C4790"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3</w:t>
        </w:r>
        <w:r w:rsidR="001C4790"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D2A1FC4" w14:textId="77777777" w:rsidR="00FB6EE8" w:rsidRPr="00A5343C" w:rsidRDefault="00000000">
      <w:pPr>
        <w:pStyle w:val="TOC3"/>
        <w:tabs>
          <w:tab w:val="left" w:pos="1320"/>
          <w:tab w:val="right" w:leader="dot" w:pos="8777"/>
        </w:tabs>
        <w:rPr>
          <w:rFonts w:ascii="Times New Roman" w:hAnsi="Times New Roman" w:cs="Times New Roman"/>
          <w:noProof/>
        </w:rPr>
      </w:pPr>
      <w:hyperlink w:anchor="_Toc367742499" w:history="1">
        <w:r w:rsidR="00FB6EE8" w:rsidRPr="00A5343C">
          <w:rPr>
            <w:rStyle w:val="Hyperlink"/>
            <w:rFonts w:ascii="Times New Roman" w:eastAsia="Times New Roman" w:hAnsi="Times New Roman" w:cs="Times New Roman"/>
            <w:noProof/>
          </w:rPr>
          <w:t>1.1.2.</w:t>
        </w:r>
        <w:r w:rsidR="00FB6EE8" w:rsidRPr="00A5343C">
          <w:rPr>
            <w:rFonts w:ascii="Times New Roman" w:hAnsi="Times New Roman" w:cs="Times New Roman"/>
            <w:noProof/>
          </w:rPr>
          <w:tab/>
        </w:r>
        <w:r w:rsidR="00FB6EE8" w:rsidRPr="00A5343C">
          <w:rPr>
            <w:rStyle w:val="Hyperlink"/>
            <w:rFonts w:ascii="Times New Roman" w:eastAsia="Times New Roman" w:hAnsi="Times New Roman" w:cs="Times New Roman"/>
            <w:noProof/>
            <w:lang w:val="en-US"/>
          </w:rPr>
          <w:t>Chủ đề cấp độ 3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="001C4790"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_Toc367742499 \h </w:instrText>
        </w:r>
        <w:r w:rsidR="001C4790" w:rsidRPr="00A5343C">
          <w:rPr>
            <w:rFonts w:ascii="Times New Roman" w:hAnsi="Times New Roman" w:cs="Times New Roman"/>
            <w:noProof/>
            <w:webHidden/>
          </w:rPr>
        </w:r>
        <w:r w:rsidR="001C4790"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3</w:t>
        </w:r>
        <w:r w:rsidR="001C4790"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4117D3E" w14:textId="77777777" w:rsidR="00FB6EE8" w:rsidRPr="00A5343C" w:rsidRDefault="00000000">
      <w:pPr>
        <w:pStyle w:val="TOC4"/>
        <w:tabs>
          <w:tab w:val="left" w:pos="1760"/>
          <w:tab w:val="right" w:leader="dot" w:pos="8777"/>
        </w:tabs>
        <w:rPr>
          <w:rFonts w:ascii="Times New Roman" w:hAnsi="Times New Roman" w:cs="Times New Roman"/>
          <w:noProof/>
        </w:rPr>
      </w:pPr>
      <w:hyperlink w:anchor="_Toc367742500" w:history="1"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1.1.2.1.</w:t>
        </w:r>
        <w:r w:rsidR="00FB6EE8" w:rsidRPr="00A5343C">
          <w:rPr>
            <w:rFonts w:ascii="Times New Roman" w:hAnsi="Times New Roman" w:cs="Times New Roman"/>
            <w:noProof/>
          </w:rPr>
          <w:tab/>
        </w:r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Chủ đề cấp độ 4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="001C4790"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_Toc367742500 \h </w:instrText>
        </w:r>
        <w:r w:rsidR="001C4790" w:rsidRPr="00A5343C">
          <w:rPr>
            <w:rFonts w:ascii="Times New Roman" w:hAnsi="Times New Roman" w:cs="Times New Roman"/>
            <w:noProof/>
            <w:webHidden/>
          </w:rPr>
        </w:r>
        <w:r w:rsidR="001C4790"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3</w:t>
        </w:r>
        <w:r w:rsidR="001C4790"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DFE8198" w14:textId="77777777" w:rsidR="00FB6EE8" w:rsidRPr="00A5343C" w:rsidRDefault="00000000">
      <w:pPr>
        <w:pStyle w:val="TOC1"/>
        <w:tabs>
          <w:tab w:val="left" w:pos="1540"/>
          <w:tab w:val="right" w:leader="dot" w:pos="8777"/>
        </w:tabs>
        <w:rPr>
          <w:rFonts w:ascii="Times New Roman" w:eastAsiaTheme="minorEastAsia" w:hAnsi="Times New Roman" w:cs="Times New Roman"/>
          <w:noProof/>
          <w:sz w:val="22"/>
          <w:lang w:eastAsia="vi-VN"/>
        </w:rPr>
      </w:pPr>
      <w:hyperlink w:anchor="_Toc367742501" w:history="1">
        <w:r w:rsidR="00FB6EE8" w:rsidRPr="00A5343C">
          <w:rPr>
            <w:rStyle w:val="Hyperlink"/>
            <w:rFonts w:ascii="Times New Roman" w:hAnsi="Times New Roman" w:cs="Times New Roman"/>
            <w:noProof/>
          </w:rPr>
          <w:t>Chương 2.</w:t>
        </w:r>
        <w:r w:rsidR="00FB6EE8" w:rsidRPr="00A5343C">
          <w:rPr>
            <w:rFonts w:ascii="Times New Roman" w:eastAsiaTheme="minorEastAsia" w:hAnsi="Times New Roman" w:cs="Times New Roman"/>
            <w:noProof/>
            <w:sz w:val="22"/>
            <w:lang w:eastAsia="vi-VN"/>
          </w:rPr>
          <w:tab/>
        </w:r>
        <w:r w:rsidR="00FB6EE8" w:rsidRPr="00A5343C">
          <w:rPr>
            <w:rStyle w:val="Hyperlink"/>
            <w:rFonts w:ascii="Times New Roman" w:hAnsi="Times New Roman" w:cs="Times New Roman"/>
            <w:noProof/>
          </w:rPr>
          <w:t>TÊN CHƯƠNG 2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="001C4790"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_Toc367742501 \h </w:instrText>
        </w:r>
        <w:r w:rsidR="001C4790" w:rsidRPr="00A5343C">
          <w:rPr>
            <w:rFonts w:ascii="Times New Roman" w:hAnsi="Times New Roman" w:cs="Times New Roman"/>
            <w:noProof/>
            <w:webHidden/>
          </w:rPr>
        </w:r>
        <w:r w:rsidR="001C4790"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4</w:t>
        </w:r>
        <w:r w:rsidR="001C4790"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27BEAEC3" w14:textId="77777777" w:rsidR="00FB6EE8" w:rsidRPr="00A5343C" w:rsidRDefault="00000000">
      <w:pPr>
        <w:pStyle w:val="TOC2"/>
        <w:tabs>
          <w:tab w:val="left" w:pos="880"/>
          <w:tab w:val="right" w:leader="dot" w:pos="8777"/>
        </w:tabs>
        <w:rPr>
          <w:rFonts w:ascii="Times New Roman" w:hAnsi="Times New Roman" w:cs="Times New Roman"/>
          <w:noProof/>
        </w:rPr>
      </w:pPr>
      <w:hyperlink w:anchor="_Toc367742502" w:history="1">
        <w:r w:rsidR="00FB6EE8" w:rsidRPr="00A5343C">
          <w:rPr>
            <w:rStyle w:val="Hyperlink"/>
            <w:rFonts w:ascii="Times New Roman" w:eastAsia="Times New Roman" w:hAnsi="Times New Roman" w:cs="Times New Roman"/>
            <w:noProof/>
            <w:lang w:val="en-US"/>
          </w:rPr>
          <w:t>2.1.</w:t>
        </w:r>
        <w:r w:rsidR="00FB6EE8" w:rsidRPr="00A5343C">
          <w:rPr>
            <w:rFonts w:ascii="Times New Roman" w:hAnsi="Times New Roman" w:cs="Times New Roman"/>
            <w:noProof/>
          </w:rPr>
          <w:tab/>
        </w:r>
        <w:r w:rsidR="00FB6EE8" w:rsidRPr="00A5343C">
          <w:rPr>
            <w:rStyle w:val="Hyperlink"/>
            <w:rFonts w:ascii="Times New Roman" w:eastAsia="Times New Roman" w:hAnsi="Times New Roman" w:cs="Times New Roman"/>
            <w:noProof/>
            <w:lang w:val="en-US"/>
          </w:rPr>
          <w:t>Chủ đề cấp độ 2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="001C4790"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_Toc367742502 \h </w:instrText>
        </w:r>
        <w:r w:rsidR="001C4790" w:rsidRPr="00A5343C">
          <w:rPr>
            <w:rFonts w:ascii="Times New Roman" w:hAnsi="Times New Roman" w:cs="Times New Roman"/>
            <w:noProof/>
            <w:webHidden/>
          </w:rPr>
        </w:r>
        <w:r w:rsidR="001C4790"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4</w:t>
        </w:r>
        <w:r w:rsidR="001C4790"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9434322" w14:textId="77777777" w:rsidR="00FB6EE8" w:rsidRPr="00A5343C" w:rsidRDefault="00000000">
      <w:pPr>
        <w:pStyle w:val="TOC3"/>
        <w:tabs>
          <w:tab w:val="left" w:pos="1320"/>
          <w:tab w:val="right" w:leader="dot" w:pos="8777"/>
        </w:tabs>
        <w:rPr>
          <w:rFonts w:ascii="Times New Roman" w:hAnsi="Times New Roman" w:cs="Times New Roman"/>
          <w:noProof/>
        </w:rPr>
      </w:pPr>
      <w:hyperlink w:anchor="_Toc367742503" w:history="1"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2.1.1.</w:t>
        </w:r>
        <w:r w:rsidR="00FB6EE8" w:rsidRPr="00A5343C">
          <w:rPr>
            <w:rFonts w:ascii="Times New Roman" w:hAnsi="Times New Roman" w:cs="Times New Roman"/>
            <w:noProof/>
          </w:rPr>
          <w:tab/>
        </w:r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Chủ đề cấp độ 3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="001C4790"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_Toc367742503 \h </w:instrText>
        </w:r>
        <w:r w:rsidR="001C4790" w:rsidRPr="00A5343C">
          <w:rPr>
            <w:rFonts w:ascii="Times New Roman" w:hAnsi="Times New Roman" w:cs="Times New Roman"/>
            <w:noProof/>
            <w:webHidden/>
          </w:rPr>
        </w:r>
        <w:r w:rsidR="001C4790"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4</w:t>
        </w:r>
        <w:r w:rsidR="001C4790"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4735675" w14:textId="77777777" w:rsidR="00FB6EE8" w:rsidRPr="00A5343C" w:rsidRDefault="00000000">
      <w:pPr>
        <w:pStyle w:val="TOC4"/>
        <w:tabs>
          <w:tab w:val="left" w:pos="1760"/>
          <w:tab w:val="right" w:leader="dot" w:pos="8777"/>
        </w:tabs>
        <w:rPr>
          <w:rFonts w:ascii="Times New Roman" w:hAnsi="Times New Roman" w:cs="Times New Roman"/>
          <w:noProof/>
        </w:rPr>
      </w:pPr>
      <w:hyperlink w:anchor="_Toc367742504" w:history="1"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2.1.1.1.</w:t>
        </w:r>
        <w:r w:rsidR="00FB6EE8" w:rsidRPr="00A5343C">
          <w:rPr>
            <w:rFonts w:ascii="Times New Roman" w:hAnsi="Times New Roman" w:cs="Times New Roman"/>
            <w:noProof/>
          </w:rPr>
          <w:tab/>
        </w:r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Chủ đề cấp độ 4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="001C4790"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_Toc367742504 \h </w:instrText>
        </w:r>
        <w:r w:rsidR="001C4790" w:rsidRPr="00A5343C">
          <w:rPr>
            <w:rFonts w:ascii="Times New Roman" w:hAnsi="Times New Roman" w:cs="Times New Roman"/>
            <w:noProof/>
            <w:webHidden/>
          </w:rPr>
        </w:r>
        <w:r w:rsidR="001C4790"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4</w:t>
        </w:r>
        <w:r w:rsidR="001C4790"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7C87795" w14:textId="77777777" w:rsidR="00FB6EE8" w:rsidRPr="00A5343C" w:rsidRDefault="00000000">
      <w:pPr>
        <w:pStyle w:val="TOC2"/>
        <w:tabs>
          <w:tab w:val="left" w:pos="880"/>
          <w:tab w:val="right" w:leader="dot" w:pos="8777"/>
        </w:tabs>
        <w:rPr>
          <w:rFonts w:ascii="Times New Roman" w:hAnsi="Times New Roman" w:cs="Times New Roman"/>
          <w:noProof/>
        </w:rPr>
      </w:pPr>
      <w:hyperlink w:anchor="_Toc367742505" w:history="1"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2.2.</w:t>
        </w:r>
        <w:r w:rsidR="00FB6EE8" w:rsidRPr="00A5343C">
          <w:rPr>
            <w:rFonts w:ascii="Times New Roman" w:hAnsi="Times New Roman" w:cs="Times New Roman"/>
            <w:noProof/>
          </w:rPr>
          <w:tab/>
        </w:r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Chủ đề cấp độ 2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="001C4790"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_Toc367742505 \h </w:instrText>
        </w:r>
        <w:r w:rsidR="001C4790" w:rsidRPr="00A5343C">
          <w:rPr>
            <w:rFonts w:ascii="Times New Roman" w:hAnsi="Times New Roman" w:cs="Times New Roman"/>
            <w:noProof/>
            <w:webHidden/>
          </w:rPr>
        </w:r>
        <w:r w:rsidR="001C4790"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4</w:t>
        </w:r>
        <w:r w:rsidR="001C4790"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40A067FF" w14:textId="77777777" w:rsidR="00FB6EE8" w:rsidRPr="00A5343C" w:rsidRDefault="00000000">
      <w:pPr>
        <w:pStyle w:val="TOC3"/>
        <w:tabs>
          <w:tab w:val="left" w:pos="1320"/>
          <w:tab w:val="right" w:leader="dot" w:pos="8777"/>
        </w:tabs>
        <w:rPr>
          <w:rFonts w:ascii="Times New Roman" w:hAnsi="Times New Roman" w:cs="Times New Roman"/>
          <w:noProof/>
        </w:rPr>
      </w:pPr>
      <w:hyperlink w:anchor="_Toc367742506" w:history="1"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2.2.1.</w:t>
        </w:r>
        <w:r w:rsidR="00FB6EE8" w:rsidRPr="00A5343C">
          <w:rPr>
            <w:rFonts w:ascii="Times New Roman" w:hAnsi="Times New Roman" w:cs="Times New Roman"/>
            <w:noProof/>
          </w:rPr>
          <w:tab/>
        </w:r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Chủ đề cấp độ 3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="001C4790"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_Toc367742506 \h </w:instrText>
        </w:r>
        <w:r w:rsidR="001C4790" w:rsidRPr="00A5343C">
          <w:rPr>
            <w:rFonts w:ascii="Times New Roman" w:hAnsi="Times New Roman" w:cs="Times New Roman"/>
            <w:noProof/>
            <w:webHidden/>
          </w:rPr>
        </w:r>
        <w:r w:rsidR="001C4790"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4</w:t>
        </w:r>
        <w:r w:rsidR="001C4790"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64C26572" w14:textId="77777777" w:rsidR="00FB6EE8" w:rsidRPr="00A5343C" w:rsidRDefault="00000000">
      <w:pPr>
        <w:pStyle w:val="TOC1"/>
        <w:tabs>
          <w:tab w:val="left" w:pos="1540"/>
          <w:tab w:val="right" w:leader="dot" w:pos="8777"/>
        </w:tabs>
        <w:rPr>
          <w:rFonts w:ascii="Times New Roman" w:eastAsiaTheme="minorEastAsia" w:hAnsi="Times New Roman" w:cs="Times New Roman"/>
          <w:noProof/>
          <w:sz w:val="22"/>
          <w:lang w:eastAsia="vi-VN"/>
        </w:rPr>
      </w:pPr>
      <w:hyperlink w:anchor="_Toc367742507" w:history="1">
        <w:r w:rsidR="00FB6EE8" w:rsidRPr="00A5343C">
          <w:rPr>
            <w:rStyle w:val="Hyperlink"/>
            <w:rFonts w:ascii="Times New Roman" w:hAnsi="Times New Roman" w:cs="Times New Roman"/>
            <w:noProof/>
          </w:rPr>
          <w:t>Chương 3.</w:t>
        </w:r>
        <w:r w:rsidR="00FB6EE8" w:rsidRPr="00A5343C">
          <w:rPr>
            <w:rFonts w:ascii="Times New Roman" w:eastAsiaTheme="minorEastAsia" w:hAnsi="Times New Roman" w:cs="Times New Roman"/>
            <w:noProof/>
            <w:sz w:val="22"/>
            <w:lang w:eastAsia="vi-VN"/>
          </w:rPr>
          <w:tab/>
        </w:r>
        <w:r w:rsidR="00FB6EE8" w:rsidRPr="00A5343C">
          <w:rPr>
            <w:rStyle w:val="Hyperlink"/>
            <w:rFonts w:ascii="Times New Roman" w:hAnsi="Times New Roman" w:cs="Times New Roman"/>
            <w:noProof/>
          </w:rPr>
          <w:t>TÊN CHƯƠNG 3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="001C4790"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_Toc367742507 \h </w:instrText>
        </w:r>
        <w:r w:rsidR="001C4790" w:rsidRPr="00A5343C">
          <w:rPr>
            <w:rFonts w:ascii="Times New Roman" w:hAnsi="Times New Roman" w:cs="Times New Roman"/>
            <w:noProof/>
            <w:webHidden/>
          </w:rPr>
        </w:r>
        <w:r w:rsidR="001C4790"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5</w:t>
        </w:r>
        <w:r w:rsidR="001C4790"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0BAAF04" w14:textId="77777777" w:rsidR="00FB6EE8" w:rsidRPr="00A5343C" w:rsidRDefault="00000000">
      <w:pPr>
        <w:pStyle w:val="TOC2"/>
        <w:tabs>
          <w:tab w:val="left" w:pos="880"/>
          <w:tab w:val="right" w:leader="dot" w:pos="8777"/>
        </w:tabs>
        <w:rPr>
          <w:rFonts w:ascii="Times New Roman" w:hAnsi="Times New Roman" w:cs="Times New Roman"/>
          <w:noProof/>
        </w:rPr>
      </w:pPr>
      <w:hyperlink w:anchor="_Toc367742508" w:history="1"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3.1.</w:t>
        </w:r>
        <w:r w:rsidR="00FB6EE8" w:rsidRPr="00A5343C">
          <w:rPr>
            <w:rFonts w:ascii="Times New Roman" w:hAnsi="Times New Roman" w:cs="Times New Roman"/>
            <w:noProof/>
          </w:rPr>
          <w:tab/>
        </w:r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Chủ đề cấp độ 2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="001C4790"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_Toc367742508 \h </w:instrText>
        </w:r>
        <w:r w:rsidR="001C4790" w:rsidRPr="00A5343C">
          <w:rPr>
            <w:rFonts w:ascii="Times New Roman" w:hAnsi="Times New Roman" w:cs="Times New Roman"/>
            <w:noProof/>
            <w:webHidden/>
          </w:rPr>
        </w:r>
        <w:r w:rsidR="001C4790"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5</w:t>
        </w:r>
        <w:r w:rsidR="001C4790"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64D8F5CE" w14:textId="77777777" w:rsidR="00FB6EE8" w:rsidRPr="00A5343C" w:rsidRDefault="00000000">
      <w:pPr>
        <w:pStyle w:val="TOC3"/>
        <w:tabs>
          <w:tab w:val="left" w:pos="1320"/>
          <w:tab w:val="right" w:leader="dot" w:pos="8777"/>
        </w:tabs>
        <w:rPr>
          <w:rFonts w:ascii="Times New Roman" w:hAnsi="Times New Roman" w:cs="Times New Roman"/>
          <w:noProof/>
        </w:rPr>
      </w:pPr>
      <w:hyperlink w:anchor="_Toc367742509" w:history="1"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3.1.1.</w:t>
        </w:r>
        <w:r w:rsidR="00FB6EE8" w:rsidRPr="00A5343C">
          <w:rPr>
            <w:rFonts w:ascii="Times New Roman" w:hAnsi="Times New Roman" w:cs="Times New Roman"/>
            <w:noProof/>
          </w:rPr>
          <w:tab/>
        </w:r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Chủ đề cấp độ 3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="001C4790"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_Toc367742509 \h </w:instrText>
        </w:r>
        <w:r w:rsidR="001C4790" w:rsidRPr="00A5343C">
          <w:rPr>
            <w:rFonts w:ascii="Times New Roman" w:hAnsi="Times New Roman" w:cs="Times New Roman"/>
            <w:noProof/>
            <w:webHidden/>
          </w:rPr>
        </w:r>
        <w:r w:rsidR="001C4790"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5</w:t>
        </w:r>
        <w:r w:rsidR="001C4790"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25AD95E" w14:textId="77777777" w:rsidR="00FB6EE8" w:rsidRPr="00A5343C" w:rsidRDefault="00000000">
      <w:pPr>
        <w:pStyle w:val="TOC4"/>
        <w:tabs>
          <w:tab w:val="left" w:pos="1760"/>
          <w:tab w:val="right" w:leader="dot" w:pos="8777"/>
        </w:tabs>
        <w:rPr>
          <w:rFonts w:ascii="Times New Roman" w:hAnsi="Times New Roman" w:cs="Times New Roman"/>
          <w:noProof/>
        </w:rPr>
      </w:pPr>
      <w:hyperlink w:anchor="_Toc367742510" w:history="1"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3.1.1.1.</w:t>
        </w:r>
        <w:r w:rsidR="00FB6EE8" w:rsidRPr="00A5343C">
          <w:rPr>
            <w:rFonts w:ascii="Times New Roman" w:hAnsi="Times New Roman" w:cs="Times New Roman"/>
            <w:noProof/>
          </w:rPr>
          <w:tab/>
        </w:r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Chủ đề cấp độ 4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="001C4790"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_Toc367742510 \h </w:instrText>
        </w:r>
        <w:r w:rsidR="001C4790" w:rsidRPr="00A5343C">
          <w:rPr>
            <w:rFonts w:ascii="Times New Roman" w:hAnsi="Times New Roman" w:cs="Times New Roman"/>
            <w:noProof/>
            <w:webHidden/>
          </w:rPr>
        </w:r>
        <w:r w:rsidR="001C4790"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5</w:t>
        </w:r>
        <w:r w:rsidR="001C4790"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2251DCD1" w14:textId="77777777" w:rsidR="00FB6EE8" w:rsidRPr="00A5343C" w:rsidRDefault="00000000">
      <w:pPr>
        <w:pStyle w:val="TOC2"/>
        <w:tabs>
          <w:tab w:val="left" w:pos="880"/>
          <w:tab w:val="right" w:leader="dot" w:pos="8777"/>
        </w:tabs>
        <w:rPr>
          <w:rFonts w:ascii="Times New Roman" w:hAnsi="Times New Roman" w:cs="Times New Roman"/>
          <w:noProof/>
        </w:rPr>
      </w:pPr>
      <w:hyperlink w:anchor="_Toc367742511" w:history="1"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3.2.</w:t>
        </w:r>
        <w:r w:rsidR="00FB6EE8" w:rsidRPr="00A5343C">
          <w:rPr>
            <w:rFonts w:ascii="Times New Roman" w:hAnsi="Times New Roman" w:cs="Times New Roman"/>
            <w:noProof/>
          </w:rPr>
          <w:tab/>
        </w:r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Chủ đề cấp độ 2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="001C4790"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_Toc367742511 \h </w:instrText>
        </w:r>
        <w:r w:rsidR="001C4790" w:rsidRPr="00A5343C">
          <w:rPr>
            <w:rFonts w:ascii="Times New Roman" w:hAnsi="Times New Roman" w:cs="Times New Roman"/>
            <w:noProof/>
            <w:webHidden/>
          </w:rPr>
        </w:r>
        <w:r w:rsidR="001C4790"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5</w:t>
        </w:r>
        <w:r w:rsidR="001C4790"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9910688" w14:textId="77777777" w:rsidR="001F7810" w:rsidRPr="00A5343C" w:rsidRDefault="001C4790" w:rsidP="00BE161C">
      <w:pPr>
        <w:rPr>
          <w:rFonts w:ascii="Times New Roman" w:hAnsi="Times New Roman" w:cs="Times New Roman"/>
          <w:b/>
          <w:sz w:val="28"/>
          <w:szCs w:val="26"/>
        </w:rPr>
      </w:pPr>
      <w:r w:rsidRPr="00A5343C">
        <w:rPr>
          <w:rFonts w:ascii="Times New Roman" w:hAnsi="Times New Roman" w:cs="Times New Roman"/>
          <w:b/>
          <w:sz w:val="28"/>
          <w:szCs w:val="26"/>
        </w:rPr>
        <w:fldChar w:fldCharType="end"/>
      </w:r>
    </w:p>
    <w:p w14:paraId="0BB469A0" w14:textId="77777777" w:rsidR="001F7810" w:rsidRPr="00A5343C" w:rsidRDefault="001F7810" w:rsidP="00A1168A">
      <w:pPr>
        <w:jc w:val="center"/>
        <w:rPr>
          <w:rFonts w:ascii="Times New Roman" w:hAnsi="Times New Roman" w:cs="Times New Roman"/>
          <w:b/>
          <w:sz w:val="28"/>
          <w:szCs w:val="26"/>
        </w:rPr>
      </w:pPr>
    </w:p>
    <w:p w14:paraId="2344C6EA" w14:textId="77777777" w:rsidR="001F7810" w:rsidRPr="00A5343C" w:rsidRDefault="001F7810" w:rsidP="00A1168A">
      <w:pPr>
        <w:jc w:val="center"/>
        <w:rPr>
          <w:rFonts w:ascii="Times New Roman" w:hAnsi="Times New Roman" w:cs="Times New Roman"/>
          <w:b/>
          <w:sz w:val="28"/>
          <w:szCs w:val="26"/>
        </w:rPr>
        <w:sectPr w:rsidR="001F7810" w:rsidRPr="00A5343C" w:rsidSect="00745672">
          <w:pgSz w:w="11906" w:h="16838"/>
          <w:pgMar w:top="1701" w:right="1134" w:bottom="1985" w:left="1985" w:header="708" w:footer="708" w:gutter="0"/>
          <w:cols w:space="708"/>
          <w:docGrid w:linePitch="360"/>
        </w:sectPr>
      </w:pPr>
    </w:p>
    <w:p w14:paraId="208FC3CB" w14:textId="77777777" w:rsidR="0045053A" w:rsidRPr="00A5343C" w:rsidRDefault="001F7810" w:rsidP="005D7BC1">
      <w:pPr>
        <w:pStyle w:val="Title"/>
        <w:rPr>
          <w:rFonts w:ascii="Times New Roman" w:hAnsi="Times New Roman" w:cs="Times New Roman"/>
        </w:rPr>
      </w:pPr>
      <w:r w:rsidRPr="00A5343C">
        <w:rPr>
          <w:rFonts w:ascii="Times New Roman" w:hAnsi="Times New Roman" w:cs="Times New Roman"/>
        </w:rPr>
        <w:lastRenderedPageBreak/>
        <w:t>DANH MỤC HÌNH</w:t>
      </w:r>
    </w:p>
    <w:p w14:paraId="465712D8" w14:textId="77777777" w:rsidR="00FB6EE8" w:rsidRPr="00A5343C" w:rsidRDefault="001C4790">
      <w:pPr>
        <w:pStyle w:val="TableofFigures"/>
        <w:tabs>
          <w:tab w:val="right" w:leader="dot" w:pos="8777"/>
        </w:tabs>
        <w:rPr>
          <w:rFonts w:ascii="Times New Roman" w:eastAsiaTheme="minorEastAsia" w:hAnsi="Times New Roman" w:cs="Times New Roman"/>
          <w:noProof/>
          <w:sz w:val="22"/>
          <w:lang w:eastAsia="vi-VN"/>
        </w:rPr>
      </w:pPr>
      <w:r w:rsidRPr="00A5343C">
        <w:rPr>
          <w:rFonts w:ascii="Times New Roman" w:hAnsi="Times New Roman" w:cs="Times New Roman"/>
          <w:b/>
          <w:sz w:val="28"/>
          <w:szCs w:val="26"/>
        </w:rPr>
        <w:fldChar w:fldCharType="begin"/>
      </w:r>
      <w:r w:rsidR="00FB6EE8" w:rsidRPr="00A5343C">
        <w:rPr>
          <w:rFonts w:ascii="Times New Roman" w:hAnsi="Times New Roman" w:cs="Times New Roman"/>
          <w:b/>
          <w:sz w:val="28"/>
          <w:szCs w:val="26"/>
        </w:rPr>
        <w:instrText xml:space="preserve"> TOC \h \z \c "Hình" </w:instrText>
      </w:r>
      <w:r w:rsidRPr="00A5343C">
        <w:rPr>
          <w:rFonts w:ascii="Times New Roman" w:hAnsi="Times New Roman" w:cs="Times New Roman"/>
          <w:b/>
          <w:sz w:val="28"/>
          <w:szCs w:val="26"/>
        </w:rPr>
        <w:fldChar w:fldCharType="separate"/>
      </w:r>
      <w:hyperlink w:anchor="_Toc367742554" w:history="1">
        <w:r w:rsidR="00FB6EE8" w:rsidRPr="00A5343C">
          <w:rPr>
            <w:rStyle w:val="Hyperlink"/>
            <w:rFonts w:ascii="Times New Roman" w:hAnsi="Times New Roman" w:cs="Times New Roman"/>
            <w:noProof/>
          </w:rPr>
          <w:t>Hình 1.1</w:t>
        </w:r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: Tên hình 1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_Toc367742554 \h </w:instrText>
        </w:r>
        <w:r w:rsidRPr="00A5343C">
          <w:rPr>
            <w:rFonts w:ascii="Times New Roman" w:hAnsi="Times New Roman" w:cs="Times New Roman"/>
            <w:noProof/>
            <w:webHidden/>
          </w:rPr>
        </w:r>
        <w:r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3</w:t>
        </w:r>
        <w:r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57AC8FB" w14:textId="77777777" w:rsidR="001F7810" w:rsidRPr="00A5343C" w:rsidRDefault="001C4790" w:rsidP="00BE161C">
      <w:pPr>
        <w:rPr>
          <w:rFonts w:ascii="Times New Roman" w:hAnsi="Times New Roman" w:cs="Times New Roman"/>
          <w:b/>
          <w:sz w:val="28"/>
          <w:szCs w:val="26"/>
        </w:rPr>
      </w:pPr>
      <w:r w:rsidRPr="00A5343C">
        <w:rPr>
          <w:rFonts w:ascii="Times New Roman" w:hAnsi="Times New Roman" w:cs="Times New Roman"/>
          <w:b/>
          <w:sz w:val="28"/>
          <w:szCs w:val="26"/>
        </w:rPr>
        <w:fldChar w:fldCharType="end"/>
      </w:r>
    </w:p>
    <w:p w14:paraId="227CF6DD" w14:textId="77777777" w:rsidR="00745672" w:rsidRPr="00A5343C" w:rsidRDefault="00745672" w:rsidP="00BE161C">
      <w:pPr>
        <w:rPr>
          <w:rFonts w:ascii="Times New Roman" w:hAnsi="Times New Roman" w:cs="Times New Roman"/>
          <w:b/>
          <w:sz w:val="28"/>
          <w:szCs w:val="26"/>
        </w:rPr>
      </w:pPr>
    </w:p>
    <w:p w14:paraId="2F17402C" w14:textId="77777777" w:rsidR="001F7810" w:rsidRPr="00DC43AC" w:rsidRDefault="001F7810" w:rsidP="00BE161C">
      <w:pPr>
        <w:rPr>
          <w:rFonts w:cstheme="majorHAnsi"/>
          <w:b/>
          <w:sz w:val="28"/>
          <w:szCs w:val="26"/>
        </w:rPr>
        <w:sectPr w:rsidR="001F7810" w:rsidRPr="00DC43AC" w:rsidSect="00745672">
          <w:pgSz w:w="11906" w:h="16838"/>
          <w:pgMar w:top="1701" w:right="1134" w:bottom="1985" w:left="1985" w:header="708" w:footer="708" w:gutter="0"/>
          <w:cols w:space="708"/>
          <w:docGrid w:linePitch="360"/>
        </w:sectPr>
      </w:pPr>
    </w:p>
    <w:p w14:paraId="2A05A131" w14:textId="77777777" w:rsidR="001F7810" w:rsidRPr="00A5343C" w:rsidRDefault="001F7810" w:rsidP="005D7BC1">
      <w:pPr>
        <w:pStyle w:val="Title"/>
        <w:rPr>
          <w:rFonts w:ascii="Times New Roman" w:hAnsi="Times New Roman" w:cs="Times New Roman"/>
        </w:rPr>
      </w:pPr>
      <w:r w:rsidRPr="00A5343C">
        <w:rPr>
          <w:rFonts w:ascii="Times New Roman" w:hAnsi="Times New Roman" w:cs="Times New Roman"/>
        </w:rPr>
        <w:lastRenderedPageBreak/>
        <w:t>DANH MỤC BẢNG</w:t>
      </w:r>
    </w:p>
    <w:p w14:paraId="35059A09" w14:textId="77777777" w:rsidR="00FB6EE8" w:rsidRPr="00A5343C" w:rsidRDefault="001C4790">
      <w:pPr>
        <w:pStyle w:val="TableofFigures"/>
        <w:tabs>
          <w:tab w:val="right" w:leader="dot" w:pos="8777"/>
        </w:tabs>
        <w:rPr>
          <w:rFonts w:ascii="Times New Roman" w:eastAsiaTheme="minorEastAsia" w:hAnsi="Times New Roman" w:cs="Times New Roman"/>
          <w:noProof/>
          <w:sz w:val="22"/>
          <w:lang w:eastAsia="vi-VN"/>
        </w:rPr>
      </w:pPr>
      <w:r w:rsidRPr="00A5343C">
        <w:rPr>
          <w:rFonts w:ascii="Times New Roman" w:hAnsi="Times New Roman" w:cs="Times New Roman"/>
          <w:b/>
          <w:sz w:val="28"/>
          <w:szCs w:val="26"/>
        </w:rPr>
        <w:fldChar w:fldCharType="begin"/>
      </w:r>
      <w:r w:rsidR="00FB6EE8" w:rsidRPr="00A5343C">
        <w:rPr>
          <w:rFonts w:ascii="Times New Roman" w:hAnsi="Times New Roman" w:cs="Times New Roman"/>
          <w:b/>
          <w:sz w:val="28"/>
          <w:szCs w:val="26"/>
        </w:rPr>
        <w:instrText xml:space="preserve"> TOC \h \z \c "Bảng" </w:instrText>
      </w:r>
      <w:r w:rsidRPr="00A5343C">
        <w:rPr>
          <w:rFonts w:ascii="Times New Roman" w:hAnsi="Times New Roman" w:cs="Times New Roman"/>
          <w:b/>
          <w:sz w:val="28"/>
          <w:szCs w:val="26"/>
        </w:rPr>
        <w:fldChar w:fldCharType="separate"/>
      </w:r>
      <w:hyperlink w:anchor="_Toc367742567" w:history="1">
        <w:r w:rsidR="00FB6EE8" w:rsidRPr="00A5343C">
          <w:rPr>
            <w:rStyle w:val="Hyperlink"/>
            <w:rFonts w:ascii="Times New Roman" w:hAnsi="Times New Roman" w:cs="Times New Roman"/>
            <w:noProof/>
          </w:rPr>
          <w:t>Bảng 1.1</w:t>
        </w:r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: Tên bảng 1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_Toc367742567 \h </w:instrText>
        </w:r>
        <w:r w:rsidRPr="00A5343C">
          <w:rPr>
            <w:rFonts w:ascii="Times New Roman" w:hAnsi="Times New Roman" w:cs="Times New Roman"/>
            <w:noProof/>
            <w:webHidden/>
          </w:rPr>
        </w:r>
        <w:r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3</w:t>
        </w:r>
        <w:r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2F31ED1" w14:textId="77777777" w:rsidR="00FB6EE8" w:rsidRPr="00A5343C" w:rsidRDefault="00000000">
      <w:pPr>
        <w:pStyle w:val="TableofFigures"/>
        <w:tabs>
          <w:tab w:val="right" w:leader="dot" w:pos="8777"/>
        </w:tabs>
        <w:rPr>
          <w:rFonts w:ascii="Times New Roman" w:eastAsiaTheme="minorEastAsia" w:hAnsi="Times New Roman" w:cs="Times New Roman"/>
          <w:noProof/>
          <w:sz w:val="22"/>
          <w:lang w:eastAsia="vi-VN"/>
        </w:rPr>
      </w:pPr>
      <w:hyperlink w:anchor="_Toc367742568" w:history="1">
        <w:r w:rsidR="00FB6EE8" w:rsidRPr="00A5343C">
          <w:rPr>
            <w:rStyle w:val="Hyperlink"/>
            <w:rFonts w:ascii="Times New Roman" w:hAnsi="Times New Roman" w:cs="Times New Roman"/>
            <w:noProof/>
          </w:rPr>
          <w:t>Bảng 2.1</w:t>
        </w:r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: Tên bảng 1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="001C4790"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_Toc367742568 \h </w:instrText>
        </w:r>
        <w:r w:rsidR="001C4790" w:rsidRPr="00A5343C">
          <w:rPr>
            <w:rFonts w:ascii="Times New Roman" w:hAnsi="Times New Roman" w:cs="Times New Roman"/>
            <w:noProof/>
            <w:webHidden/>
          </w:rPr>
        </w:r>
        <w:r w:rsidR="001C4790"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4</w:t>
        </w:r>
        <w:r w:rsidR="001C4790"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3F1FFB5" w14:textId="77777777" w:rsidR="00572585" w:rsidRPr="00A5343C" w:rsidRDefault="001C4790" w:rsidP="00BE161C">
      <w:pPr>
        <w:rPr>
          <w:rFonts w:ascii="Times New Roman" w:hAnsi="Times New Roman" w:cs="Times New Roman"/>
          <w:b/>
          <w:sz w:val="28"/>
          <w:szCs w:val="26"/>
        </w:rPr>
      </w:pPr>
      <w:r w:rsidRPr="00A5343C">
        <w:rPr>
          <w:rFonts w:ascii="Times New Roman" w:hAnsi="Times New Roman" w:cs="Times New Roman"/>
          <w:b/>
          <w:sz w:val="28"/>
          <w:szCs w:val="26"/>
        </w:rPr>
        <w:fldChar w:fldCharType="end"/>
      </w:r>
    </w:p>
    <w:p w14:paraId="65EB9D0A" w14:textId="77777777" w:rsidR="00572585" w:rsidRPr="00DC43AC" w:rsidRDefault="00572585" w:rsidP="00572585">
      <w:pPr>
        <w:rPr>
          <w:rFonts w:cstheme="majorHAnsi"/>
          <w:b/>
          <w:sz w:val="28"/>
          <w:szCs w:val="26"/>
        </w:rPr>
      </w:pPr>
    </w:p>
    <w:p w14:paraId="1AF4841E" w14:textId="77777777" w:rsidR="00C05CE5" w:rsidRPr="00DC43AC" w:rsidRDefault="00C05CE5" w:rsidP="00572585">
      <w:pPr>
        <w:rPr>
          <w:rFonts w:cstheme="majorHAnsi"/>
          <w:b/>
          <w:sz w:val="28"/>
          <w:szCs w:val="26"/>
        </w:rPr>
      </w:pPr>
    </w:p>
    <w:p w14:paraId="317D3390" w14:textId="77777777" w:rsidR="00572585" w:rsidRPr="00DC43AC" w:rsidRDefault="00572585" w:rsidP="00572585">
      <w:pPr>
        <w:rPr>
          <w:rFonts w:cstheme="majorHAnsi"/>
          <w:b/>
          <w:sz w:val="28"/>
          <w:szCs w:val="26"/>
        </w:rPr>
        <w:sectPr w:rsidR="00572585" w:rsidRPr="00DC43AC" w:rsidSect="00745672">
          <w:pgSz w:w="11906" w:h="16838"/>
          <w:pgMar w:top="1701" w:right="1134" w:bottom="1985" w:left="1985" w:header="708" w:footer="708" w:gutter="0"/>
          <w:cols w:space="708"/>
          <w:docGrid w:linePitch="360"/>
        </w:sectPr>
      </w:pPr>
    </w:p>
    <w:p w14:paraId="2B2FEBC9" w14:textId="77777777" w:rsidR="00572585" w:rsidRPr="00A5343C" w:rsidRDefault="00572585" w:rsidP="005D7BC1">
      <w:pPr>
        <w:pStyle w:val="Title"/>
        <w:rPr>
          <w:rFonts w:ascii="Times New Roman" w:hAnsi="Times New Roman" w:cs="Times New Roman"/>
        </w:rPr>
      </w:pPr>
      <w:r w:rsidRPr="00A5343C">
        <w:rPr>
          <w:rFonts w:ascii="Times New Roman" w:hAnsi="Times New Roman" w:cs="Times New Roman"/>
        </w:rPr>
        <w:lastRenderedPageBreak/>
        <w:t>DANH MỤC TỪ VIẾT TẮT</w:t>
      </w:r>
    </w:p>
    <w:p w14:paraId="68755B01" w14:textId="77777777" w:rsidR="00572585" w:rsidRPr="00DC43AC" w:rsidRDefault="00572585" w:rsidP="00BE161C">
      <w:pPr>
        <w:rPr>
          <w:rFonts w:cstheme="majorHAnsi"/>
          <w:b/>
          <w:sz w:val="28"/>
          <w:szCs w:val="26"/>
        </w:rPr>
      </w:pPr>
    </w:p>
    <w:p w14:paraId="79311F29" w14:textId="77777777" w:rsidR="00572585" w:rsidRPr="00DC43AC" w:rsidRDefault="00572585" w:rsidP="00572585">
      <w:pPr>
        <w:rPr>
          <w:rFonts w:cstheme="majorHAnsi"/>
          <w:b/>
          <w:sz w:val="28"/>
          <w:szCs w:val="26"/>
        </w:rPr>
      </w:pPr>
    </w:p>
    <w:p w14:paraId="6C855403" w14:textId="77777777" w:rsidR="00C05CE5" w:rsidRPr="00DC43AC" w:rsidRDefault="00C05CE5" w:rsidP="00572585">
      <w:pPr>
        <w:rPr>
          <w:rFonts w:cstheme="majorHAnsi"/>
          <w:b/>
          <w:sz w:val="28"/>
          <w:szCs w:val="26"/>
        </w:rPr>
      </w:pPr>
    </w:p>
    <w:p w14:paraId="51F4FB7D" w14:textId="77777777" w:rsidR="00572585" w:rsidRPr="00DC43AC" w:rsidRDefault="00572585" w:rsidP="00572585">
      <w:pPr>
        <w:rPr>
          <w:rFonts w:cstheme="majorHAnsi"/>
          <w:b/>
          <w:sz w:val="28"/>
          <w:szCs w:val="26"/>
        </w:rPr>
        <w:sectPr w:rsidR="00572585" w:rsidRPr="00DC43AC" w:rsidSect="00745672">
          <w:pgSz w:w="11906" w:h="16838"/>
          <w:pgMar w:top="1701" w:right="1134" w:bottom="1985" w:left="1985" w:header="708" w:footer="708" w:gutter="0"/>
          <w:cols w:space="708"/>
          <w:docGrid w:linePitch="360"/>
        </w:sectPr>
      </w:pPr>
    </w:p>
    <w:p w14:paraId="3E60C2C0" w14:textId="77777777" w:rsidR="00C05CE5" w:rsidRPr="00A5343C" w:rsidRDefault="00C05CE5" w:rsidP="005D7BC1">
      <w:pPr>
        <w:pStyle w:val="Title"/>
        <w:rPr>
          <w:rFonts w:ascii="Times New Roman" w:eastAsia="Times New Roman" w:hAnsi="Times New Roman" w:cs="Times New Roman"/>
        </w:rPr>
      </w:pPr>
      <w:r w:rsidRPr="00A5343C">
        <w:rPr>
          <w:rFonts w:ascii="Times New Roman" w:eastAsia="Times New Roman" w:hAnsi="Times New Roman" w:cs="Times New Roman"/>
        </w:rPr>
        <w:lastRenderedPageBreak/>
        <w:t>TÓM TẮT KHÓA LUẬN</w:t>
      </w:r>
    </w:p>
    <w:p w14:paraId="211C1F83" w14:textId="77777777" w:rsidR="00C05CE5" w:rsidRPr="00DC43AC" w:rsidRDefault="00C05CE5" w:rsidP="00BE161C">
      <w:pPr>
        <w:spacing w:after="0"/>
        <w:rPr>
          <w:rFonts w:ascii="Times New Roman" w:eastAsia="Times New Roman" w:hAnsi="Times New Roman" w:cs="Times New Roman"/>
          <w:b/>
          <w:szCs w:val="26"/>
        </w:rPr>
      </w:pPr>
    </w:p>
    <w:p w14:paraId="4EF19D4F" w14:textId="77777777" w:rsidR="00C05CE5" w:rsidRPr="00DC43AC" w:rsidRDefault="00C05CE5" w:rsidP="00C05CE5">
      <w:pPr>
        <w:spacing w:after="0"/>
        <w:jc w:val="center"/>
        <w:rPr>
          <w:rFonts w:ascii="Times New Roman" w:eastAsia="Times New Roman" w:hAnsi="Times New Roman" w:cs="Times New Roman"/>
          <w:b/>
          <w:szCs w:val="26"/>
        </w:rPr>
      </w:pPr>
    </w:p>
    <w:p w14:paraId="262CCCCC" w14:textId="77777777" w:rsidR="00C05CE5" w:rsidRPr="00DC43AC" w:rsidRDefault="00C05CE5" w:rsidP="00C05CE5">
      <w:pPr>
        <w:spacing w:after="0"/>
        <w:jc w:val="center"/>
        <w:rPr>
          <w:rFonts w:ascii="Times New Roman" w:eastAsia="Times New Roman" w:hAnsi="Times New Roman" w:cs="Times New Roman"/>
          <w:b/>
          <w:szCs w:val="26"/>
        </w:rPr>
      </w:pPr>
    </w:p>
    <w:p w14:paraId="1FB97392" w14:textId="1F30BE40" w:rsidR="00261B8F" w:rsidRPr="00AF338D" w:rsidRDefault="00C05CE5">
      <w:pPr>
        <w:pStyle w:val="Title"/>
        <w:jc w:val="left"/>
        <w:rPr>
          <w:rFonts w:ascii="Times New Roman" w:hAnsi="Times New Roman" w:cs="Times New Roman"/>
          <w:rPrChange w:id="58" w:author="Lê Thị Trúc Phương" w:date="2020-07-08T11:04:00Z">
            <w:rPr/>
          </w:rPrChange>
        </w:rPr>
        <w:pPrChange w:id="59" w:author="Lê Thị Trúc Phương" w:date="2020-07-08T11:02:00Z">
          <w:pPr>
            <w:pStyle w:val="Title"/>
          </w:pPr>
        </w:pPrChange>
      </w:pPr>
      <w:r w:rsidRPr="00DC43AC">
        <w:rPr>
          <w:rFonts w:eastAsia="Times New Roman"/>
          <w:sz w:val="26"/>
          <w:szCs w:val="26"/>
        </w:rPr>
        <w:br w:type="page"/>
      </w:r>
      <w:ins w:id="60" w:author="Lê Thị Trúc Phương" w:date="2020-07-08T11:02:00Z">
        <w:r w:rsidR="00AF338D" w:rsidRPr="00143859">
          <w:rPr>
            <w:rFonts w:ascii="Times New Roman" w:eastAsia="Times New Roman" w:hAnsi="Times New Roman" w:cs="Times New Roman"/>
            <w:b w:val="0"/>
            <w:bCs/>
            <w:szCs w:val="28"/>
            <w:lang w:val="en-US"/>
            <w:rPrChange w:id="61" w:author="Lê Thị Trúc Phương" w:date="2020-07-08T11:06:00Z">
              <w:rPr>
                <w:rFonts w:eastAsia="Times New Roman"/>
                <w:sz w:val="26"/>
                <w:szCs w:val="26"/>
                <w:lang w:val="en-US"/>
              </w:rPr>
            </w:rPrChange>
          </w:rPr>
          <w:lastRenderedPageBreak/>
          <w:t>Chương 1</w:t>
        </w:r>
      </w:ins>
      <w:ins w:id="62" w:author="Lê Thị Trúc Phương" w:date="2020-07-08T11:03:00Z">
        <w:r w:rsidR="00AF338D" w:rsidRPr="00143859">
          <w:rPr>
            <w:rFonts w:ascii="Times New Roman" w:eastAsia="Times New Roman" w:hAnsi="Times New Roman" w:cs="Times New Roman"/>
            <w:b w:val="0"/>
            <w:bCs/>
            <w:szCs w:val="28"/>
            <w:lang w:val="en-US"/>
            <w:rPrChange w:id="63" w:author="Lê Thị Trúc Phương" w:date="2020-07-08T11:06:00Z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rPrChange>
          </w:rPr>
          <w:t>.</w:t>
        </w:r>
      </w:ins>
      <w:del w:id="64" w:author="Lê Thị Trúc Phương" w:date="2020-07-08T11:03:00Z">
        <w:r w:rsidR="00A75388" w:rsidRPr="00143859" w:rsidDel="00AF338D">
          <w:rPr>
            <w:rFonts w:ascii="Times New Roman" w:hAnsi="Times New Roman" w:cs="Times New Roman"/>
            <w:szCs w:val="28"/>
            <w:rPrChange w:id="65" w:author="Lê Thị Trúc Phương" w:date="2020-07-08T11:06:00Z">
              <w:rPr/>
            </w:rPrChange>
          </w:rPr>
          <w:delText xml:space="preserve"> </w:delText>
        </w:r>
      </w:del>
      <w:bookmarkStart w:id="66" w:name="_Toc367742496"/>
      <w:ins w:id="67" w:author="Lê Thị Trúc Phương" w:date="2020-07-08T11:04:00Z">
        <w:r w:rsidR="00AF338D" w:rsidRPr="00AF338D">
          <w:rPr>
            <w:rFonts w:ascii="Times New Roman" w:hAnsi="Times New Roman" w:cs="Times New Roman"/>
            <w:lang w:val="en-US"/>
            <w:rPrChange w:id="68" w:author="Lê Thị Trúc Phương" w:date="2020-07-08T11:04:00Z">
              <w:rPr>
                <w:lang w:val="en-US"/>
              </w:rPr>
            </w:rPrChange>
          </w:rPr>
          <w:t xml:space="preserve">   </w:t>
        </w:r>
      </w:ins>
      <w:r w:rsidR="0005475D" w:rsidRPr="00AF338D">
        <w:rPr>
          <w:rFonts w:ascii="Times New Roman" w:hAnsi="Times New Roman" w:cs="Times New Roman"/>
          <w:rPrChange w:id="69" w:author="Lê Thị Trúc Phương" w:date="2020-07-08T11:04:00Z">
            <w:rPr/>
          </w:rPrChange>
        </w:rPr>
        <w:t>TÊN CHƯƠNG 1</w:t>
      </w:r>
      <w:bookmarkEnd w:id="66"/>
    </w:p>
    <w:p w14:paraId="28936A21" w14:textId="77777777" w:rsidR="00C05CE5" w:rsidRPr="00A5343C" w:rsidRDefault="00BE161C" w:rsidP="00CF53A2">
      <w:pPr>
        <w:pStyle w:val="Heading2"/>
        <w:rPr>
          <w:rFonts w:ascii="Times New Roman" w:eastAsia="Times New Roman" w:hAnsi="Times New Roman" w:cs="Times New Roman"/>
          <w:lang w:val="en-US"/>
        </w:rPr>
      </w:pPr>
      <w:bookmarkStart w:id="70" w:name="_Toc367742497"/>
      <w:r w:rsidRPr="00A5343C">
        <w:rPr>
          <w:rFonts w:ascii="Times New Roman" w:eastAsia="Times New Roman" w:hAnsi="Times New Roman" w:cs="Times New Roman"/>
          <w:lang w:val="en-US"/>
        </w:rPr>
        <w:t>Chủ đề cấp độ 2</w:t>
      </w:r>
      <w:bookmarkEnd w:id="70"/>
    </w:p>
    <w:p w14:paraId="3A5B2F68" w14:textId="77777777" w:rsidR="00126A4E" w:rsidRPr="00A5343C" w:rsidRDefault="00126A4E" w:rsidP="00D8251D">
      <w:pPr>
        <w:rPr>
          <w:rFonts w:ascii="Times New Roman" w:hAnsi="Times New Roman" w:cs="Times New Roman"/>
          <w:szCs w:val="26"/>
          <w:lang w:val="en-US"/>
        </w:rPr>
      </w:pPr>
      <w:r w:rsidRPr="00A5343C">
        <w:rPr>
          <w:rFonts w:ascii="Times New Roman" w:hAnsi="Times New Roman" w:cs="Times New Roman"/>
          <w:szCs w:val="26"/>
          <w:lang w:val="en-US"/>
        </w:rPr>
        <w:t>Nội dung …………………</w:t>
      </w:r>
    </w:p>
    <w:p w14:paraId="57368431" w14:textId="77777777" w:rsidR="00126A4E" w:rsidRPr="00A5343C" w:rsidRDefault="00126A4E" w:rsidP="00D8251D">
      <w:pPr>
        <w:rPr>
          <w:rFonts w:ascii="Times New Roman" w:hAnsi="Times New Roman" w:cs="Times New Roman"/>
          <w:szCs w:val="26"/>
          <w:lang w:val="en-US"/>
        </w:rPr>
      </w:pPr>
      <w:r w:rsidRPr="00A5343C">
        <w:rPr>
          <w:rFonts w:ascii="Times New Roman" w:hAnsi="Times New Roman" w:cs="Times New Roman"/>
          <w:szCs w:val="26"/>
          <w:lang w:val="en-US"/>
        </w:rPr>
        <w:t>Nội dung………………….</w:t>
      </w:r>
    </w:p>
    <w:p w14:paraId="617A3CB7" w14:textId="77777777" w:rsidR="00C05CE5" w:rsidRPr="00A5343C" w:rsidRDefault="00BE161C" w:rsidP="00CF53A2">
      <w:pPr>
        <w:pStyle w:val="Heading3"/>
        <w:rPr>
          <w:rFonts w:ascii="Times New Roman" w:eastAsia="Times New Roman" w:hAnsi="Times New Roman" w:cs="Times New Roman"/>
          <w:lang w:val="en-US"/>
        </w:rPr>
      </w:pPr>
      <w:bookmarkStart w:id="71" w:name="_Toc367742498"/>
      <w:r w:rsidRPr="00A5343C">
        <w:rPr>
          <w:rFonts w:ascii="Times New Roman" w:eastAsia="Times New Roman" w:hAnsi="Times New Roman" w:cs="Times New Roman"/>
          <w:lang w:val="en-US"/>
        </w:rPr>
        <w:t>Chủ đề cấp độ 3</w:t>
      </w:r>
      <w:bookmarkEnd w:id="71"/>
    </w:p>
    <w:p w14:paraId="29782E6B" w14:textId="77777777" w:rsidR="00126A4E" w:rsidRPr="00A5343C" w:rsidRDefault="00126A4E" w:rsidP="00D8251D">
      <w:pPr>
        <w:ind w:firstLine="227"/>
        <w:rPr>
          <w:rFonts w:ascii="Times New Roman" w:hAnsi="Times New Roman" w:cs="Times New Roman"/>
          <w:lang w:val="en-US"/>
        </w:rPr>
      </w:pPr>
      <w:r w:rsidRPr="00A5343C">
        <w:rPr>
          <w:rFonts w:ascii="Times New Roman" w:hAnsi="Times New Roman" w:cs="Times New Roman"/>
          <w:lang w:val="en-US"/>
        </w:rPr>
        <w:t>Nội dung</w:t>
      </w:r>
    </w:p>
    <w:p w14:paraId="029994F8" w14:textId="77777777" w:rsidR="00C05CE5" w:rsidRPr="00A5343C" w:rsidRDefault="00BE161C" w:rsidP="00BE161C">
      <w:pPr>
        <w:pStyle w:val="Heading3"/>
        <w:rPr>
          <w:rFonts w:ascii="Times New Roman" w:eastAsia="Times New Roman" w:hAnsi="Times New Roman" w:cs="Times New Roman"/>
        </w:rPr>
      </w:pPr>
      <w:bookmarkStart w:id="72" w:name="_Toc367742499"/>
      <w:r w:rsidRPr="00A5343C">
        <w:rPr>
          <w:rFonts w:ascii="Times New Roman" w:eastAsia="Times New Roman" w:hAnsi="Times New Roman" w:cs="Times New Roman"/>
          <w:lang w:val="en-US"/>
        </w:rPr>
        <w:t>Chủ đề cấp độ 3</w:t>
      </w:r>
      <w:bookmarkEnd w:id="72"/>
    </w:p>
    <w:p w14:paraId="58F49641" w14:textId="77777777" w:rsidR="00D8251D" w:rsidRPr="00A5343C" w:rsidRDefault="00DC43AC" w:rsidP="00D8251D">
      <w:pPr>
        <w:pStyle w:val="Heading4"/>
        <w:rPr>
          <w:rFonts w:ascii="Times New Roman" w:hAnsi="Times New Roman" w:cs="Times New Roman"/>
          <w:lang w:val="en-US"/>
        </w:rPr>
      </w:pPr>
      <w:bookmarkStart w:id="73" w:name="_Toc367742500"/>
      <w:r w:rsidRPr="00A5343C">
        <w:rPr>
          <w:rFonts w:ascii="Times New Roman" w:hAnsi="Times New Roman" w:cs="Times New Roman"/>
          <w:lang w:val="en-US"/>
        </w:rPr>
        <w:t>Chủ đề cấp độ 4</w:t>
      </w:r>
      <w:bookmarkEnd w:id="73"/>
    </w:p>
    <w:p w14:paraId="3A35233E" w14:textId="77777777" w:rsidR="00126A4E" w:rsidRPr="00A5343C" w:rsidRDefault="00126A4E" w:rsidP="00D8251D">
      <w:pPr>
        <w:ind w:firstLine="624"/>
        <w:rPr>
          <w:rFonts w:ascii="Times New Roman" w:hAnsi="Times New Roman" w:cs="Times New Roman"/>
          <w:lang w:val="en-US"/>
        </w:rPr>
      </w:pPr>
      <w:r w:rsidRPr="00A5343C">
        <w:rPr>
          <w:rFonts w:ascii="Times New Roman" w:hAnsi="Times New Roman" w:cs="Times New Roman"/>
          <w:lang w:val="en-US"/>
        </w:rPr>
        <w:t>Nội dung</w:t>
      </w:r>
    </w:p>
    <w:p w14:paraId="2395D406" w14:textId="77777777" w:rsidR="007F4B40" w:rsidRPr="00A5343C" w:rsidRDefault="007F4B40" w:rsidP="00C05CE5">
      <w:pPr>
        <w:spacing w:after="0"/>
        <w:jc w:val="both"/>
        <w:outlineLvl w:val="0"/>
        <w:rPr>
          <w:rFonts w:ascii="Times New Roman" w:eastAsia="Times New Roman" w:hAnsi="Times New Roman" w:cs="Times New Roman"/>
          <w:b/>
          <w:sz w:val="30"/>
          <w:szCs w:val="30"/>
          <w:lang w:val="en-US"/>
        </w:rPr>
      </w:pPr>
      <w:bookmarkStart w:id="74" w:name="_Toc140297269"/>
      <w:bookmarkStart w:id="75" w:name="_Toc142813558"/>
    </w:p>
    <w:p w14:paraId="45F39D22" w14:textId="77777777" w:rsidR="007F4B40" w:rsidRPr="00A5343C" w:rsidRDefault="007F4B40" w:rsidP="007F4B40">
      <w:pPr>
        <w:pStyle w:val="Caption"/>
        <w:rPr>
          <w:rFonts w:ascii="Times New Roman" w:hAnsi="Times New Roman" w:cs="Times New Roman"/>
          <w:lang w:val="en-US"/>
        </w:rPr>
      </w:pPr>
      <w:bookmarkStart w:id="76" w:name="_Toc367742554"/>
      <w:r w:rsidRPr="00A5343C">
        <w:rPr>
          <w:rFonts w:ascii="Times New Roman" w:hAnsi="Times New Roman" w:cs="Times New Roman"/>
        </w:rPr>
        <w:t xml:space="preserve">Hình </w:t>
      </w:r>
      <w:r w:rsidR="001C4790" w:rsidRPr="00A5343C">
        <w:rPr>
          <w:rFonts w:ascii="Times New Roman" w:hAnsi="Times New Roman" w:cs="Times New Roman"/>
        </w:rPr>
        <w:fldChar w:fldCharType="begin"/>
      </w:r>
      <w:r w:rsidR="00B9258D" w:rsidRPr="00A5343C">
        <w:rPr>
          <w:rFonts w:ascii="Times New Roman" w:hAnsi="Times New Roman" w:cs="Times New Roman"/>
        </w:rPr>
        <w:instrText xml:space="preserve"> STYLEREF 1 \s </w:instrText>
      </w:r>
      <w:r w:rsidR="001C4790" w:rsidRPr="00A5343C">
        <w:rPr>
          <w:rFonts w:ascii="Times New Roman" w:hAnsi="Times New Roman" w:cs="Times New Roman"/>
        </w:rPr>
        <w:fldChar w:fldCharType="separate"/>
      </w:r>
      <w:r w:rsidR="00C747D5">
        <w:rPr>
          <w:rFonts w:ascii="Times New Roman" w:hAnsi="Times New Roman" w:cs="Times New Roman"/>
          <w:noProof/>
        </w:rPr>
        <w:t>1</w:t>
      </w:r>
      <w:r w:rsidR="001C4790" w:rsidRPr="00A5343C">
        <w:rPr>
          <w:rFonts w:ascii="Times New Roman" w:hAnsi="Times New Roman" w:cs="Times New Roman"/>
          <w:noProof/>
        </w:rPr>
        <w:fldChar w:fldCharType="end"/>
      </w:r>
      <w:r w:rsidRPr="00A5343C">
        <w:rPr>
          <w:rFonts w:ascii="Times New Roman" w:hAnsi="Times New Roman" w:cs="Times New Roman"/>
        </w:rPr>
        <w:t>.</w:t>
      </w:r>
      <w:r w:rsidR="001C4790" w:rsidRPr="00A5343C">
        <w:rPr>
          <w:rFonts w:ascii="Times New Roman" w:hAnsi="Times New Roman" w:cs="Times New Roman"/>
        </w:rPr>
        <w:fldChar w:fldCharType="begin"/>
      </w:r>
      <w:r w:rsidR="00B9258D" w:rsidRPr="00A5343C">
        <w:rPr>
          <w:rFonts w:ascii="Times New Roman" w:hAnsi="Times New Roman" w:cs="Times New Roman"/>
        </w:rPr>
        <w:instrText xml:space="preserve"> SEQ Hình \* ARABIC \s 1 </w:instrText>
      </w:r>
      <w:r w:rsidR="001C4790" w:rsidRPr="00A5343C">
        <w:rPr>
          <w:rFonts w:ascii="Times New Roman" w:hAnsi="Times New Roman" w:cs="Times New Roman"/>
        </w:rPr>
        <w:fldChar w:fldCharType="separate"/>
      </w:r>
      <w:r w:rsidR="00C747D5">
        <w:rPr>
          <w:rFonts w:ascii="Times New Roman" w:hAnsi="Times New Roman" w:cs="Times New Roman"/>
          <w:noProof/>
        </w:rPr>
        <w:t>1</w:t>
      </w:r>
      <w:r w:rsidR="001C4790" w:rsidRPr="00A5343C">
        <w:rPr>
          <w:rFonts w:ascii="Times New Roman" w:hAnsi="Times New Roman" w:cs="Times New Roman"/>
          <w:noProof/>
        </w:rPr>
        <w:fldChar w:fldCharType="end"/>
      </w:r>
      <w:r w:rsidRPr="00A5343C">
        <w:rPr>
          <w:rFonts w:ascii="Times New Roman" w:hAnsi="Times New Roman" w:cs="Times New Roman"/>
          <w:lang w:val="en-US"/>
        </w:rPr>
        <w:t>: Tên hình 1</w:t>
      </w:r>
      <w:bookmarkEnd w:id="76"/>
    </w:p>
    <w:p w14:paraId="2DDFE89C" w14:textId="77777777" w:rsidR="007F4B40" w:rsidRPr="00A5343C" w:rsidRDefault="007F4B40" w:rsidP="007F4B40">
      <w:pPr>
        <w:rPr>
          <w:rFonts w:ascii="Times New Roman" w:hAnsi="Times New Roman" w:cs="Times New Roman"/>
          <w:lang w:val="en-US"/>
        </w:rPr>
      </w:pPr>
    </w:p>
    <w:p w14:paraId="01EB788D" w14:textId="77777777" w:rsidR="007F4B40" w:rsidRPr="00A5343C" w:rsidRDefault="007F4B40" w:rsidP="007F4B40">
      <w:pPr>
        <w:pStyle w:val="Caption"/>
        <w:rPr>
          <w:rFonts w:ascii="Times New Roman" w:hAnsi="Times New Roman" w:cs="Times New Roman"/>
          <w:lang w:val="en-US"/>
        </w:rPr>
      </w:pPr>
      <w:bookmarkStart w:id="77" w:name="_Toc367742567"/>
      <w:r w:rsidRPr="00A5343C">
        <w:rPr>
          <w:rFonts w:ascii="Times New Roman" w:hAnsi="Times New Roman" w:cs="Times New Roman"/>
        </w:rPr>
        <w:t xml:space="preserve">Bảng </w:t>
      </w:r>
      <w:r w:rsidR="001C4790" w:rsidRPr="00A5343C">
        <w:rPr>
          <w:rFonts w:ascii="Times New Roman" w:hAnsi="Times New Roman" w:cs="Times New Roman"/>
        </w:rPr>
        <w:fldChar w:fldCharType="begin"/>
      </w:r>
      <w:r w:rsidR="00B9258D" w:rsidRPr="00A5343C">
        <w:rPr>
          <w:rFonts w:ascii="Times New Roman" w:hAnsi="Times New Roman" w:cs="Times New Roman"/>
        </w:rPr>
        <w:instrText xml:space="preserve"> STYLEREF 1 \s </w:instrText>
      </w:r>
      <w:r w:rsidR="001C4790" w:rsidRPr="00A5343C">
        <w:rPr>
          <w:rFonts w:ascii="Times New Roman" w:hAnsi="Times New Roman" w:cs="Times New Roman"/>
        </w:rPr>
        <w:fldChar w:fldCharType="separate"/>
      </w:r>
      <w:r w:rsidR="00C747D5">
        <w:rPr>
          <w:rFonts w:ascii="Times New Roman" w:hAnsi="Times New Roman" w:cs="Times New Roman"/>
          <w:noProof/>
        </w:rPr>
        <w:t>1</w:t>
      </w:r>
      <w:r w:rsidR="001C4790" w:rsidRPr="00A5343C">
        <w:rPr>
          <w:rFonts w:ascii="Times New Roman" w:hAnsi="Times New Roman" w:cs="Times New Roman"/>
          <w:noProof/>
        </w:rPr>
        <w:fldChar w:fldCharType="end"/>
      </w:r>
      <w:r w:rsidR="002B6D31" w:rsidRPr="00A5343C">
        <w:rPr>
          <w:rFonts w:ascii="Times New Roman" w:hAnsi="Times New Roman" w:cs="Times New Roman"/>
        </w:rPr>
        <w:t>.</w:t>
      </w:r>
      <w:r w:rsidR="001C4790" w:rsidRPr="00A5343C">
        <w:rPr>
          <w:rFonts w:ascii="Times New Roman" w:hAnsi="Times New Roman" w:cs="Times New Roman"/>
        </w:rPr>
        <w:fldChar w:fldCharType="begin"/>
      </w:r>
      <w:r w:rsidR="00B9258D" w:rsidRPr="00A5343C">
        <w:rPr>
          <w:rFonts w:ascii="Times New Roman" w:hAnsi="Times New Roman" w:cs="Times New Roman"/>
        </w:rPr>
        <w:instrText xml:space="preserve"> SEQ Bảng \* ARABIC \s 1 </w:instrText>
      </w:r>
      <w:r w:rsidR="001C4790" w:rsidRPr="00A5343C">
        <w:rPr>
          <w:rFonts w:ascii="Times New Roman" w:hAnsi="Times New Roman" w:cs="Times New Roman"/>
        </w:rPr>
        <w:fldChar w:fldCharType="separate"/>
      </w:r>
      <w:r w:rsidR="00C747D5">
        <w:rPr>
          <w:rFonts w:ascii="Times New Roman" w:hAnsi="Times New Roman" w:cs="Times New Roman"/>
          <w:noProof/>
        </w:rPr>
        <w:t>1</w:t>
      </w:r>
      <w:r w:rsidR="001C4790" w:rsidRPr="00A5343C">
        <w:rPr>
          <w:rFonts w:ascii="Times New Roman" w:hAnsi="Times New Roman" w:cs="Times New Roman"/>
          <w:noProof/>
        </w:rPr>
        <w:fldChar w:fldCharType="end"/>
      </w:r>
      <w:r w:rsidRPr="00A5343C">
        <w:rPr>
          <w:rFonts w:ascii="Times New Roman" w:hAnsi="Times New Roman" w:cs="Times New Roman"/>
          <w:lang w:val="en-US"/>
        </w:rPr>
        <w:t>: Tên bảng 1</w:t>
      </w:r>
      <w:bookmarkEnd w:id="77"/>
    </w:p>
    <w:p w14:paraId="417C5E76" w14:textId="77777777" w:rsidR="007F4B40" w:rsidRPr="00A5343C" w:rsidRDefault="007F4B40" w:rsidP="007F4B40">
      <w:pPr>
        <w:rPr>
          <w:rFonts w:ascii="Times New Roman" w:hAnsi="Times New Roman" w:cs="Times New Roman"/>
          <w:lang w:val="en-US"/>
        </w:rPr>
      </w:pPr>
    </w:p>
    <w:p w14:paraId="5B40B946" w14:textId="77777777" w:rsidR="006C7C5D" w:rsidRPr="00A5343C" w:rsidRDefault="006C7C5D" w:rsidP="007F4B40">
      <w:pPr>
        <w:rPr>
          <w:rFonts w:ascii="Times New Roman" w:hAnsi="Times New Roman" w:cs="Times New Roman"/>
          <w:szCs w:val="26"/>
          <w:lang w:val="en-US"/>
        </w:rPr>
      </w:pPr>
    </w:p>
    <w:p w14:paraId="5D108C31" w14:textId="77777777" w:rsidR="006C7C5D" w:rsidRPr="00A5343C" w:rsidRDefault="006C7C5D" w:rsidP="007F4B40">
      <w:pPr>
        <w:rPr>
          <w:rFonts w:ascii="Times New Roman" w:hAnsi="Times New Roman" w:cs="Times New Roman"/>
          <w:szCs w:val="26"/>
          <w:lang w:val="en-US"/>
        </w:rPr>
      </w:pPr>
    </w:p>
    <w:p w14:paraId="5EDF24DE" w14:textId="77777777" w:rsidR="006C7C5D" w:rsidRPr="00A5343C" w:rsidRDefault="006C7C5D" w:rsidP="007F4B40">
      <w:pPr>
        <w:rPr>
          <w:rFonts w:ascii="Times New Roman" w:hAnsi="Times New Roman" w:cs="Times New Roman"/>
          <w:szCs w:val="26"/>
          <w:lang w:val="en-US"/>
        </w:rPr>
        <w:sectPr w:rsidR="006C7C5D" w:rsidRPr="00A5343C" w:rsidSect="00745672">
          <w:footerReference w:type="default" r:id="rId8"/>
          <w:pgSz w:w="11906" w:h="16838"/>
          <w:pgMar w:top="1701" w:right="1134" w:bottom="1985" w:left="1985" w:header="708" w:footer="708" w:gutter="0"/>
          <w:pgNumType w:start="1"/>
          <w:cols w:space="708"/>
          <w:docGrid w:linePitch="360"/>
        </w:sectPr>
      </w:pPr>
    </w:p>
    <w:p w14:paraId="31963629" w14:textId="77777777" w:rsidR="00C05CE5" w:rsidRPr="00A5343C" w:rsidRDefault="0005475D" w:rsidP="00F300BB">
      <w:pPr>
        <w:pStyle w:val="Heading1"/>
      </w:pPr>
      <w:bookmarkStart w:id="78" w:name="_Toc367742501"/>
      <w:bookmarkEnd w:id="74"/>
      <w:bookmarkEnd w:id="75"/>
      <w:r w:rsidRPr="00A5343C">
        <w:lastRenderedPageBreak/>
        <w:t>TÊN CHƯƠNG 2</w:t>
      </w:r>
      <w:bookmarkEnd w:id="78"/>
    </w:p>
    <w:p w14:paraId="6AA890BE" w14:textId="77777777" w:rsidR="0005475D" w:rsidRPr="00A5343C" w:rsidRDefault="0005475D" w:rsidP="00CF53A2">
      <w:pPr>
        <w:pStyle w:val="Heading2"/>
        <w:rPr>
          <w:rFonts w:ascii="Times New Roman" w:eastAsia="Times New Roman" w:hAnsi="Times New Roman" w:cs="Times New Roman"/>
          <w:lang w:val="en-US"/>
        </w:rPr>
      </w:pPr>
      <w:bookmarkStart w:id="79" w:name="_Toc367742502"/>
      <w:r w:rsidRPr="00A5343C">
        <w:rPr>
          <w:rFonts w:ascii="Times New Roman" w:eastAsia="Times New Roman" w:hAnsi="Times New Roman" w:cs="Times New Roman"/>
          <w:lang w:val="en-US"/>
        </w:rPr>
        <w:t>Chủ đề cấp độ 2</w:t>
      </w:r>
      <w:bookmarkEnd w:id="79"/>
    </w:p>
    <w:p w14:paraId="5FC5BEA9" w14:textId="77777777" w:rsidR="0005475D" w:rsidRPr="00A5343C" w:rsidRDefault="0005475D" w:rsidP="0005475D">
      <w:pPr>
        <w:pStyle w:val="Heading3"/>
        <w:rPr>
          <w:rFonts w:ascii="Times New Roman" w:hAnsi="Times New Roman" w:cs="Times New Roman"/>
          <w:lang w:val="en-US"/>
        </w:rPr>
      </w:pPr>
      <w:bookmarkStart w:id="80" w:name="_Toc367742503"/>
      <w:r w:rsidRPr="00A5343C">
        <w:rPr>
          <w:rFonts w:ascii="Times New Roman" w:hAnsi="Times New Roman" w:cs="Times New Roman"/>
          <w:lang w:val="en-US"/>
        </w:rPr>
        <w:t>Chủ đề cấp độ 3</w:t>
      </w:r>
      <w:bookmarkEnd w:id="80"/>
    </w:p>
    <w:p w14:paraId="403039FA" w14:textId="77777777" w:rsidR="0005475D" w:rsidRPr="00A5343C" w:rsidRDefault="0005475D" w:rsidP="0005475D">
      <w:pPr>
        <w:pStyle w:val="Heading4"/>
        <w:rPr>
          <w:rFonts w:ascii="Times New Roman" w:hAnsi="Times New Roman" w:cs="Times New Roman"/>
          <w:lang w:val="en-US"/>
        </w:rPr>
      </w:pPr>
      <w:bookmarkStart w:id="81" w:name="_Toc367742504"/>
      <w:r w:rsidRPr="00A5343C">
        <w:rPr>
          <w:rFonts w:ascii="Times New Roman" w:hAnsi="Times New Roman" w:cs="Times New Roman"/>
          <w:lang w:val="en-US"/>
        </w:rPr>
        <w:t>Chủ đề cấp độ 4</w:t>
      </w:r>
      <w:bookmarkEnd w:id="81"/>
    </w:p>
    <w:p w14:paraId="152D0AD5" w14:textId="77777777" w:rsidR="002B6D31" w:rsidRPr="00A5343C" w:rsidRDefault="002B6D31" w:rsidP="002B6D31">
      <w:pPr>
        <w:pStyle w:val="Caption"/>
        <w:rPr>
          <w:rFonts w:ascii="Times New Roman" w:hAnsi="Times New Roman" w:cs="Times New Roman"/>
          <w:lang w:val="en-US"/>
        </w:rPr>
      </w:pPr>
    </w:p>
    <w:p w14:paraId="7C054D24" w14:textId="77777777" w:rsidR="002B6D31" w:rsidRPr="00A5343C" w:rsidRDefault="002B6D31" w:rsidP="002B6D31">
      <w:pPr>
        <w:pStyle w:val="Caption"/>
        <w:rPr>
          <w:rFonts w:ascii="Times New Roman" w:hAnsi="Times New Roman" w:cs="Times New Roman"/>
          <w:lang w:val="en-US"/>
        </w:rPr>
      </w:pPr>
      <w:bookmarkStart w:id="82" w:name="_Toc367742568"/>
      <w:r w:rsidRPr="00A5343C">
        <w:rPr>
          <w:rFonts w:ascii="Times New Roman" w:hAnsi="Times New Roman" w:cs="Times New Roman"/>
        </w:rPr>
        <w:t xml:space="preserve">Bảng </w:t>
      </w:r>
      <w:r w:rsidR="001C4790" w:rsidRPr="00A5343C">
        <w:rPr>
          <w:rFonts w:ascii="Times New Roman" w:hAnsi="Times New Roman" w:cs="Times New Roman"/>
        </w:rPr>
        <w:fldChar w:fldCharType="begin"/>
      </w:r>
      <w:r w:rsidR="00B9258D" w:rsidRPr="00A5343C">
        <w:rPr>
          <w:rFonts w:ascii="Times New Roman" w:hAnsi="Times New Roman" w:cs="Times New Roman"/>
        </w:rPr>
        <w:instrText xml:space="preserve"> STYLEREF 1 \s </w:instrText>
      </w:r>
      <w:r w:rsidR="001C4790" w:rsidRPr="00A5343C">
        <w:rPr>
          <w:rFonts w:ascii="Times New Roman" w:hAnsi="Times New Roman" w:cs="Times New Roman"/>
        </w:rPr>
        <w:fldChar w:fldCharType="separate"/>
      </w:r>
      <w:r w:rsidR="00C747D5">
        <w:rPr>
          <w:rFonts w:ascii="Times New Roman" w:hAnsi="Times New Roman" w:cs="Times New Roman"/>
          <w:noProof/>
        </w:rPr>
        <w:t>2</w:t>
      </w:r>
      <w:r w:rsidR="001C4790" w:rsidRPr="00A5343C">
        <w:rPr>
          <w:rFonts w:ascii="Times New Roman" w:hAnsi="Times New Roman" w:cs="Times New Roman"/>
          <w:noProof/>
        </w:rPr>
        <w:fldChar w:fldCharType="end"/>
      </w:r>
      <w:r w:rsidRPr="00A5343C">
        <w:rPr>
          <w:rFonts w:ascii="Times New Roman" w:hAnsi="Times New Roman" w:cs="Times New Roman"/>
        </w:rPr>
        <w:t>.</w:t>
      </w:r>
      <w:r w:rsidR="001C4790" w:rsidRPr="00A5343C">
        <w:rPr>
          <w:rFonts w:ascii="Times New Roman" w:hAnsi="Times New Roman" w:cs="Times New Roman"/>
        </w:rPr>
        <w:fldChar w:fldCharType="begin"/>
      </w:r>
      <w:r w:rsidR="00B9258D" w:rsidRPr="00A5343C">
        <w:rPr>
          <w:rFonts w:ascii="Times New Roman" w:hAnsi="Times New Roman" w:cs="Times New Roman"/>
        </w:rPr>
        <w:instrText xml:space="preserve"> SEQ Bảng \* ARABIC \s 1 </w:instrText>
      </w:r>
      <w:r w:rsidR="001C4790" w:rsidRPr="00A5343C">
        <w:rPr>
          <w:rFonts w:ascii="Times New Roman" w:hAnsi="Times New Roman" w:cs="Times New Roman"/>
        </w:rPr>
        <w:fldChar w:fldCharType="separate"/>
      </w:r>
      <w:r w:rsidR="00C747D5">
        <w:rPr>
          <w:rFonts w:ascii="Times New Roman" w:hAnsi="Times New Roman" w:cs="Times New Roman"/>
          <w:noProof/>
        </w:rPr>
        <w:t>1</w:t>
      </w:r>
      <w:r w:rsidR="001C4790" w:rsidRPr="00A5343C">
        <w:rPr>
          <w:rFonts w:ascii="Times New Roman" w:hAnsi="Times New Roman" w:cs="Times New Roman"/>
          <w:noProof/>
        </w:rPr>
        <w:fldChar w:fldCharType="end"/>
      </w:r>
      <w:r w:rsidRPr="00A5343C">
        <w:rPr>
          <w:rFonts w:ascii="Times New Roman" w:hAnsi="Times New Roman" w:cs="Times New Roman"/>
          <w:lang w:val="en-US"/>
        </w:rPr>
        <w:t>: Tên bảng 1</w:t>
      </w:r>
      <w:bookmarkEnd w:id="82"/>
    </w:p>
    <w:p w14:paraId="726D4E05" w14:textId="77777777" w:rsidR="0005475D" w:rsidRPr="00A5343C" w:rsidRDefault="0005475D" w:rsidP="0005475D">
      <w:pPr>
        <w:pStyle w:val="Heading2"/>
        <w:rPr>
          <w:rFonts w:ascii="Times New Roman" w:hAnsi="Times New Roman" w:cs="Times New Roman"/>
          <w:lang w:val="en-US"/>
        </w:rPr>
      </w:pPr>
      <w:bookmarkStart w:id="83" w:name="_Toc367742505"/>
      <w:r w:rsidRPr="00A5343C">
        <w:rPr>
          <w:rFonts w:ascii="Times New Roman" w:hAnsi="Times New Roman" w:cs="Times New Roman"/>
          <w:lang w:val="en-US"/>
        </w:rPr>
        <w:t>Chủ đề cấp độ 2</w:t>
      </w:r>
      <w:bookmarkEnd w:id="83"/>
    </w:p>
    <w:p w14:paraId="6656FE0A" w14:textId="77777777" w:rsidR="0005475D" w:rsidRPr="00A5343C" w:rsidRDefault="0005475D" w:rsidP="0005475D">
      <w:pPr>
        <w:pStyle w:val="Heading3"/>
        <w:rPr>
          <w:rFonts w:ascii="Times New Roman" w:hAnsi="Times New Roman" w:cs="Times New Roman"/>
          <w:lang w:val="en-US"/>
        </w:rPr>
      </w:pPr>
      <w:bookmarkStart w:id="84" w:name="_Toc367742506"/>
      <w:r w:rsidRPr="00A5343C">
        <w:rPr>
          <w:rFonts w:ascii="Times New Roman" w:hAnsi="Times New Roman" w:cs="Times New Roman"/>
          <w:lang w:val="en-US"/>
        </w:rPr>
        <w:t>Chủ đề cấp độ 3</w:t>
      </w:r>
      <w:bookmarkEnd w:id="84"/>
    </w:p>
    <w:p w14:paraId="325CB8F3" w14:textId="77777777" w:rsidR="007F4B40" w:rsidRPr="00A5343C" w:rsidRDefault="007F4B40" w:rsidP="007F4B40">
      <w:pPr>
        <w:rPr>
          <w:rFonts w:ascii="Times New Roman" w:hAnsi="Times New Roman" w:cs="Times New Roman"/>
          <w:szCs w:val="26"/>
          <w:lang w:val="en-US"/>
        </w:rPr>
      </w:pPr>
    </w:p>
    <w:p w14:paraId="2A300AA9" w14:textId="77777777" w:rsidR="007F4B40" w:rsidRPr="00A5343C" w:rsidRDefault="007F4B40" w:rsidP="007F4B40">
      <w:pPr>
        <w:rPr>
          <w:rFonts w:ascii="Times New Roman" w:hAnsi="Times New Roman" w:cs="Times New Roman"/>
          <w:szCs w:val="26"/>
          <w:lang w:val="en-US"/>
        </w:rPr>
      </w:pPr>
    </w:p>
    <w:p w14:paraId="1015BAB5" w14:textId="77777777" w:rsidR="00FB5442" w:rsidRPr="00A5343C" w:rsidRDefault="00FB5442" w:rsidP="007F4B40">
      <w:pPr>
        <w:rPr>
          <w:rFonts w:ascii="Times New Roman" w:hAnsi="Times New Roman" w:cs="Times New Roman"/>
          <w:szCs w:val="26"/>
          <w:lang w:val="en-US"/>
        </w:rPr>
        <w:sectPr w:rsidR="00FB5442" w:rsidRPr="00A5343C" w:rsidSect="007F4B40">
          <w:pgSz w:w="11906" w:h="16838"/>
          <w:pgMar w:top="1701" w:right="1134" w:bottom="1985" w:left="1985" w:header="708" w:footer="708" w:gutter="0"/>
          <w:cols w:space="708"/>
          <w:docGrid w:linePitch="360"/>
        </w:sectPr>
      </w:pPr>
    </w:p>
    <w:p w14:paraId="2CA865E8" w14:textId="77777777" w:rsidR="00FB5442" w:rsidRPr="00A5343C" w:rsidRDefault="00FB5442" w:rsidP="00FB5442">
      <w:pPr>
        <w:pStyle w:val="Heading1"/>
      </w:pPr>
      <w:bookmarkStart w:id="85" w:name="_Toc367742507"/>
      <w:r w:rsidRPr="00A5343C">
        <w:lastRenderedPageBreak/>
        <w:t>TÊN CHƯƠNG 3</w:t>
      </w:r>
      <w:bookmarkEnd w:id="85"/>
    </w:p>
    <w:p w14:paraId="535A38F1" w14:textId="77777777" w:rsidR="00FB5442" w:rsidRPr="00A5343C" w:rsidRDefault="00FB5442" w:rsidP="00FB5442">
      <w:pPr>
        <w:pStyle w:val="Heading2"/>
        <w:rPr>
          <w:rFonts w:ascii="Times New Roman" w:hAnsi="Times New Roman" w:cs="Times New Roman"/>
          <w:lang w:val="en-US"/>
        </w:rPr>
      </w:pPr>
      <w:bookmarkStart w:id="86" w:name="_Toc367742508"/>
      <w:r w:rsidRPr="00A5343C">
        <w:rPr>
          <w:rFonts w:ascii="Times New Roman" w:hAnsi="Times New Roman" w:cs="Times New Roman"/>
          <w:lang w:val="en-US"/>
        </w:rPr>
        <w:t>Chủ đề cấp độ 2</w:t>
      </w:r>
      <w:bookmarkEnd w:id="86"/>
    </w:p>
    <w:p w14:paraId="47475037" w14:textId="77777777" w:rsidR="00126A4E" w:rsidRPr="00A5343C" w:rsidRDefault="00126A4E" w:rsidP="00126A4E">
      <w:pPr>
        <w:rPr>
          <w:rFonts w:ascii="Times New Roman" w:hAnsi="Times New Roman" w:cs="Times New Roman"/>
          <w:szCs w:val="26"/>
          <w:lang w:val="en-US"/>
        </w:rPr>
      </w:pPr>
      <w:r w:rsidRPr="00A5343C">
        <w:rPr>
          <w:rFonts w:ascii="Times New Roman" w:hAnsi="Times New Roman" w:cs="Times New Roman"/>
          <w:szCs w:val="26"/>
          <w:lang w:val="en-US"/>
        </w:rPr>
        <w:t>Nội dung …………………</w:t>
      </w:r>
    </w:p>
    <w:p w14:paraId="15DD1F95" w14:textId="77777777" w:rsidR="00126A4E" w:rsidRPr="00A5343C" w:rsidRDefault="00126A4E" w:rsidP="00126A4E">
      <w:pPr>
        <w:rPr>
          <w:rFonts w:ascii="Times New Roman" w:hAnsi="Times New Roman" w:cs="Times New Roman"/>
          <w:szCs w:val="26"/>
          <w:lang w:val="en-US"/>
        </w:rPr>
      </w:pPr>
      <w:r w:rsidRPr="00A5343C">
        <w:rPr>
          <w:rFonts w:ascii="Times New Roman" w:hAnsi="Times New Roman" w:cs="Times New Roman"/>
          <w:szCs w:val="26"/>
          <w:lang w:val="en-US"/>
        </w:rPr>
        <w:t>Nội dung………………….</w:t>
      </w:r>
    </w:p>
    <w:p w14:paraId="5F11432F" w14:textId="77777777" w:rsidR="00FB5442" w:rsidRPr="00A5343C" w:rsidRDefault="00FB5442" w:rsidP="00FB5442">
      <w:pPr>
        <w:pStyle w:val="Heading3"/>
        <w:rPr>
          <w:rFonts w:ascii="Times New Roman" w:hAnsi="Times New Roman" w:cs="Times New Roman"/>
          <w:lang w:val="en-US"/>
        </w:rPr>
      </w:pPr>
      <w:bookmarkStart w:id="87" w:name="_Toc367742509"/>
      <w:r w:rsidRPr="00A5343C">
        <w:rPr>
          <w:rFonts w:ascii="Times New Roman" w:hAnsi="Times New Roman" w:cs="Times New Roman"/>
          <w:lang w:val="en-US"/>
        </w:rPr>
        <w:t>Chủ đề cấp độ 3</w:t>
      </w:r>
      <w:bookmarkEnd w:id="87"/>
    </w:p>
    <w:p w14:paraId="344B5AC9" w14:textId="77777777" w:rsidR="00FB5442" w:rsidRPr="00A5343C" w:rsidRDefault="00FB5442" w:rsidP="00FB5442">
      <w:pPr>
        <w:pStyle w:val="Heading4"/>
        <w:rPr>
          <w:rFonts w:ascii="Times New Roman" w:hAnsi="Times New Roman" w:cs="Times New Roman"/>
          <w:lang w:val="en-US"/>
        </w:rPr>
      </w:pPr>
      <w:bookmarkStart w:id="88" w:name="_Toc367742510"/>
      <w:r w:rsidRPr="00A5343C">
        <w:rPr>
          <w:rFonts w:ascii="Times New Roman" w:hAnsi="Times New Roman" w:cs="Times New Roman"/>
          <w:lang w:val="en-US"/>
        </w:rPr>
        <w:t>Chủ đề cấp độ 4</w:t>
      </w:r>
      <w:bookmarkEnd w:id="88"/>
    </w:p>
    <w:p w14:paraId="49E69C66" w14:textId="77777777" w:rsidR="00FB5442" w:rsidRPr="00A5343C" w:rsidRDefault="00FB5442" w:rsidP="00FB5442">
      <w:pPr>
        <w:pStyle w:val="Heading2"/>
        <w:rPr>
          <w:rFonts w:ascii="Times New Roman" w:hAnsi="Times New Roman" w:cs="Times New Roman"/>
          <w:lang w:val="en-US"/>
        </w:rPr>
      </w:pPr>
      <w:bookmarkStart w:id="89" w:name="_Toc367742511"/>
      <w:r w:rsidRPr="00A5343C">
        <w:rPr>
          <w:rFonts w:ascii="Times New Roman" w:hAnsi="Times New Roman" w:cs="Times New Roman"/>
          <w:lang w:val="en-US"/>
        </w:rPr>
        <w:t>Chủ đề cấp độ 2</w:t>
      </w:r>
      <w:bookmarkEnd w:id="89"/>
    </w:p>
    <w:p w14:paraId="2F0AC48E" w14:textId="77777777" w:rsidR="00B520EA" w:rsidRPr="00A5343C" w:rsidRDefault="00B520EA" w:rsidP="00B520EA">
      <w:pPr>
        <w:rPr>
          <w:rFonts w:ascii="Times New Roman" w:hAnsi="Times New Roman" w:cs="Times New Roman"/>
          <w:lang w:val="en-US"/>
        </w:rPr>
      </w:pPr>
    </w:p>
    <w:p w14:paraId="4B234AB6" w14:textId="77777777" w:rsidR="00B520EA" w:rsidRPr="00A5343C" w:rsidRDefault="00B520EA" w:rsidP="00B520EA">
      <w:pPr>
        <w:rPr>
          <w:rFonts w:ascii="Times New Roman" w:hAnsi="Times New Roman" w:cs="Times New Roman"/>
          <w:lang w:val="en-US"/>
        </w:rPr>
        <w:sectPr w:rsidR="00B520EA" w:rsidRPr="00A5343C" w:rsidSect="007F4B40">
          <w:pgSz w:w="11906" w:h="16838"/>
          <w:pgMar w:top="1701" w:right="1134" w:bottom="1985" w:left="1985" w:header="708" w:footer="708" w:gutter="0"/>
          <w:cols w:space="708"/>
          <w:docGrid w:linePitch="360"/>
        </w:sectPr>
      </w:pPr>
    </w:p>
    <w:p w14:paraId="23F5FAC4" w14:textId="77777777" w:rsidR="00B520EA" w:rsidRPr="00A5343C" w:rsidRDefault="00B520EA" w:rsidP="00B520EA">
      <w:pPr>
        <w:pStyle w:val="Title"/>
        <w:rPr>
          <w:rFonts w:ascii="Times New Roman" w:hAnsi="Times New Roman" w:cs="Times New Roman"/>
          <w:lang w:val="en-US"/>
        </w:rPr>
      </w:pPr>
      <w:r w:rsidRPr="00A5343C">
        <w:rPr>
          <w:rFonts w:ascii="Times New Roman" w:hAnsi="Times New Roman" w:cs="Times New Roman"/>
          <w:lang w:val="en-US"/>
        </w:rPr>
        <w:lastRenderedPageBreak/>
        <w:t>TÀI LIỆU THAM KHẢO</w:t>
      </w:r>
    </w:p>
    <w:p w14:paraId="2EA1F218" w14:textId="77777777" w:rsidR="00B520EA" w:rsidRPr="00A5343C" w:rsidRDefault="005D7BC1" w:rsidP="00B520EA">
      <w:pPr>
        <w:rPr>
          <w:rFonts w:ascii="Times New Roman" w:hAnsi="Times New Roman" w:cs="Times New Roman"/>
          <w:szCs w:val="26"/>
          <w:lang w:val="en-US"/>
        </w:rPr>
      </w:pPr>
      <w:r w:rsidRPr="00A5343C">
        <w:rPr>
          <w:rFonts w:ascii="Times New Roman" w:hAnsi="Times New Roman" w:cs="Times New Roman"/>
          <w:szCs w:val="26"/>
          <w:lang w:val="en-US"/>
        </w:rPr>
        <w:t>Theo chuẩn IEEE</w:t>
      </w:r>
    </w:p>
    <w:sectPr w:rsidR="00B520EA" w:rsidRPr="00A5343C" w:rsidSect="007F4B40">
      <w:pgSz w:w="11906" w:h="16838"/>
      <w:pgMar w:top="1701" w:right="1134" w:bottom="1985" w:left="198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1E2F49" w14:textId="77777777" w:rsidR="00AB7CB3" w:rsidRDefault="00AB7CB3" w:rsidP="00C05CE5">
      <w:pPr>
        <w:spacing w:after="0" w:line="240" w:lineRule="auto"/>
      </w:pPr>
      <w:r>
        <w:separator/>
      </w:r>
    </w:p>
  </w:endnote>
  <w:endnote w:type="continuationSeparator" w:id="0">
    <w:p w14:paraId="4E821D2B" w14:textId="77777777" w:rsidR="00AB7CB3" w:rsidRDefault="00AB7CB3" w:rsidP="00C05C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119796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7A6629" w14:textId="77777777" w:rsidR="00C05CE5" w:rsidRDefault="001C4790" w:rsidP="00C05CE5">
        <w:pPr>
          <w:pStyle w:val="Footer"/>
          <w:pBdr>
            <w:top w:val="double" w:sz="4" w:space="1" w:color="auto"/>
          </w:pBdr>
          <w:jc w:val="center"/>
        </w:pPr>
        <w:r>
          <w:fldChar w:fldCharType="begin"/>
        </w:r>
        <w:r w:rsidR="00C05CE5">
          <w:instrText xml:space="preserve"> PAGE   \* MERGEFORMAT </w:instrText>
        </w:r>
        <w:r>
          <w:fldChar w:fldCharType="separate"/>
        </w:r>
        <w:r w:rsidR="008A1280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00AE1355" w14:textId="77777777" w:rsidR="00C05CE5" w:rsidRPr="00C05CE5" w:rsidRDefault="00C05CE5" w:rsidP="00C05CE5">
    <w:pPr>
      <w:pStyle w:val="Footer"/>
      <w:pBdr>
        <w:top w:val="double" w:sz="4" w:space="1" w:color="auto"/>
      </w:pBdr>
      <w:rPr>
        <w:rFonts w:cstheme="maj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7D77E5" w14:textId="77777777" w:rsidR="00AB7CB3" w:rsidRDefault="00AB7CB3" w:rsidP="00C05CE5">
      <w:pPr>
        <w:spacing w:after="0" w:line="240" w:lineRule="auto"/>
      </w:pPr>
      <w:r>
        <w:separator/>
      </w:r>
    </w:p>
  </w:footnote>
  <w:footnote w:type="continuationSeparator" w:id="0">
    <w:p w14:paraId="795A994D" w14:textId="77777777" w:rsidR="00AB7CB3" w:rsidRDefault="00AB7CB3" w:rsidP="00C05C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E05D5"/>
    <w:multiLevelType w:val="hybridMultilevel"/>
    <w:tmpl w:val="88325A82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B353C"/>
    <w:multiLevelType w:val="hybridMultilevel"/>
    <w:tmpl w:val="12640432"/>
    <w:lvl w:ilvl="0" w:tplc="0409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17D17EA"/>
    <w:multiLevelType w:val="hybridMultilevel"/>
    <w:tmpl w:val="BB9E2C5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042176"/>
    <w:multiLevelType w:val="hybridMultilevel"/>
    <w:tmpl w:val="37DEAF08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BC3353F"/>
    <w:multiLevelType w:val="hybridMultilevel"/>
    <w:tmpl w:val="E7E4D4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9">
      <w:start w:val="1"/>
      <w:numFmt w:val="bullet"/>
      <w:lvlText w:val="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C3B3E1B"/>
    <w:multiLevelType w:val="hybridMultilevel"/>
    <w:tmpl w:val="951CB6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F061C9"/>
    <w:multiLevelType w:val="hybridMultilevel"/>
    <w:tmpl w:val="6068ED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987F5F"/>
    <w:multiLevelType w:val="hybridMultilevel"/>
    <w:tmpl w:val="1C92864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5562A5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FC32DF6"/>
    <w:multiLevelType w:val="hybridMultilevel"/>
    <w:tmpl w:val="009CDBD0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57706B0"/>
    <w:multiLevelType w:val="hybridMultilevel"/>
    <w:tmpl w:val="C85CF4E0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6886B0A"/>
    <w:multiLevelType w:val="hybridMultilevel"/>
    <w:tmpl w:val="5434A548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370AC440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2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4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5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7F946EC"/>
    <w:multiLevelType w:val="hybridMultilevel"/>
    <w:tmpl w:val="3368896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D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9130A08"/>
    <w:multiLevelType w:val="hybridMultilevel"/>
    <w:tmpl w:val="F096506A"/>
    <w:lvl w:ilvl="0" w:tplc="0409000D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2A262E1C"/>
    <w:multiLevelType w:val="hybridMultilevel"/>
    <w:tmpl w:val="5F941A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410647"/>
    <w:multiLevelType w:val="hybridMultilevel"/>
    <w:tmpl w:val="075A8B70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994C6FA4">
      <w:start w:val="1"/>
      <w:numFmt w:val="none"/>
      <w:lvlText w:val="2.3.3.6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2" w:tplc="04090019">
      <w:start w:val="1"/>
      <w:numFmt w:val="lowerLetter"/>
      <w:lvlText w:val="%3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2BAF07D9"/>
    <w:multiLevelType w:val="hybridMultilevel"/>
    <w:tmpl w:val="1054BFE8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</w:lvl>
    <w:lvl w:ilvl="1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6" w15:restartNumberingAfterBreak="0">
    <w:nsid w:val="2C2B38D0"/>
    <w:multiLevelType w:val="hybridMultilevel"/>
    <w:tmpl w:val="FE686E48"/>
    <w:lvl w:ilvl="0" w:tplc="0409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17" w15:restartNumberingAfterBreak="0">
    <w:nsid w:val="2FAE74CB"/>
    <w:multiLevelType w:val="hybridMultilevel"/>
    <w:tmpl w:val="BD6697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D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30D4533"/>
    <w:multiLevelType w:val="hybridMultilevel"/>
    <w:tmpl w:val="513011D4"/>
    <w:lvl w:ilvl="0" w:tplc="0409000D">
      <w:start w:val="1"/>
      <w:numFmt w:val="bullet"/>
      <w:lvlText w:val=""/>
      <w:lvlJc w:val="left"/>
      <w:pPr>
        <w:tabs>
          <w:tab w:val="num" w:pos="1500"/>
        </w:tabs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tabs>
          <w:tab w:val="num" w:pos="2940"/>
        </w:tabs>
        <w:ind w:left="2940" w:hanging="360"/>
      </w:pPr>
      <w:rPr>
        <w:rFonts w:ascii="Courier New" w:hAnsi="Courier New" w:cs="Courier New" w:hint="default"/>
      </w:rPr>
    </w:lvl>
    <w:lvl w:ilvl="3" w:tplc="06DA24F4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  <w:color w:val="auto"/>
      </w:rPr>
    </w:lvl>
    <w:lvl w:ilvl="4" w:tplc="04090001">
      <w:start w:val="1"/>
      <w:numFmt w:val="bullet"/>
      <w:lvlText w:val=""/>
      <w:lvlJc w:val="left"/>
      <w:pPr>
        <w:tabs>
          <w:tab w:val="num" w:pos="4380"/>
        </w:tabs>
        <w:ind w:left="4380" w:hanging="360"/>
      </w:pPr>
      <w:rPr>
        <w:rFonts w:ascii="Symbol" w:hAnsi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19" w15:restartNumberingAfterBreak="0">
    <w:nsid w:val="37B31ED6"/>
    <w:multiLevelType w:val="hybridMultilevel"/>
    <w:tmpl w:val="CB66BE84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994C6FA4">
      <w:start w:val="1"/>
      <w:numFmt w:val="none"/>
      <w:lvlText w:val="2.3.3.6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2" w:tplc="A8B823CE">
      <w:start w:val="1"/>
      <w:numFmt w:val="lowerLetter"/>
      <w:lvlText w:val="%3."/>
      <w:lvlJc w:val="left"/>
      <w:pPr>
        <w:tabs>
          <w:tab w:val="num" w:pos="3600"/>
        </w:tabs>
        <w:ind w:left="3600" w:hanging="360"/>
      </w:pPr>
      <w:rPr>
        <w:rFonts w:hint="default"/>
        <w:b/>
      </w:rPr>
    </w:lvl>
    <w:lvl w:ilvl="3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38111D61"/>
    <w:multiLevelType w:val="multilevel"/>
    <w:tmpl w:val="B588C0C0"/>
    <w:lvl w:ilvl="0">
      <w:start w:val="1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 w15:restartNumberingAfterBreak="0">
    <w:nsid w:val="39C456D3"/>
    <w:multiLevelType w:val="hybridMultilevel"/>
    <w:tmpl w:val="6EEA79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680B61"/>
    <w:multiLevelType w:val="hybridMultilevel"/>
    <w:tmpl w:val="5718C72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DAF2162"/>
    <w:multiLevelType w:val="hybridMultilevel"/>
    <w:tmpl w:val="2AD0D08C"/>
    <w:lvl w:ilvl="0" w:tplc="21E2251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DEC3B64"/>
    <w:multiLevelType w:val="hybridMultilevel"/>
    <w:tmpl w:val="6F9A053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AE3FF7"/>
    <w:multiLevelType w:val="multilevel"/>
    <w:tmpl w:val="58483136"/>
    <w:lvl w:ilvl="0">
      <w:start w:val="1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6" w15:restartNumberingAfterBreak="0">
    <w:nsid w:val="45F22387"/>
    <w:multiLevelType w:val="hybridMultilevel"/>
    <w:tmpl w:val="3904CA10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564FAA"/>
    <w:multiLevelType w:val="hybridMultilevel"/>
    <w:tmpl w:val="DA3E060E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AFA2744"/>
    <w:multiLevelType w:val="hybridMultilevel"/>
    <w:tmpl w:val="2D486D0A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C49476C"/>
    <w:multiLevelType w:val="hybridMultilevel"/>
    <w:tmpl w:val="7A1E3B5C"/>
    <w:lvl w:ilvl="0" w:tplc="0409000D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522939BB"/>
    <w:multiLevelType w:val="hybridMultilevel"/>
    <w:tmpl w:val="EEBC55D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7D43917"/>
    <w:multiLevelType w:val="hybridMultilevel"/>
    <w:tmpl w:val="B68EE9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1904D1"/>
    <w:multiLevelType w:val="hybridMultilevel"/>
    <w:tmpl w:val="C59A39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9">
      <w:start w:val="1"/>
      <w:numFmt w:val="bullet"/>
      <w:lvlText w:val="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2CE5692">
      <w:numFmt w:val="bullet"/>
      <w:lvlText w:val="-"/>
      <w:lvlJc w:val="left"/>
      <w:pPr>
        <w:tabs>
          <w:tab w:val="num" w:pos="5055"/>
        </w:tabs>
        <w:ind w:left="5055" w:hanging="915"/>
      </w:pPr>
      <w:rPr>
        <w:rFonts w:ascii="Times New Roman" w:eastAsia="Times New Roman" w:hAnsi="Times New Roman" w:cs="Times New Roman" w:hint="default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F4D565D"/>
    <w:multiLevelType w:val="multilevel"/>
    <w:tmpl w:val="80887786"/>
    <w:lvl w:ilvl="0">
      <w:start w:val="1"/>
      <w:numFmt w:val="decimal"/>
      <w:pStyle w:val="Heading1"/>
      <w:lvlText w:val="Chương %1."/>
      <w:lvlJc w:val="left"/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decimal"/>
      <w:pStyle w:val="Heading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 w15:restartNumberingAfterBreak="0">
    <w:nsid w:val="5F895809"/>
    <w:multiLevelType w:val="hybridMultilevel"/>
    <w:tmpl w:val="EAFE97BE"/>
    <w:lvl w:ilvl="0" w:tplc="3B4C2738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B61243AE">
      <w:start w:val="2"/>
      <w:numFmt w:val="none"/>
      <w:lvlText w:val="2.4.1.2.1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EA6ECF4">
      <w:start w:val="1"/>
      <w:numFmt w:val="none"/>
      <w:lvlText w:val="2.4.1.3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4475AE"/>
    <w:multiLevelType w:val="hybridMultilevel"/>
    <w:tmpl w:val="B5A4C5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9">
      <w:start w:val="1"/>
      <w:numFmt w:val="bullet"/>
      <w:lvlText w:val="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2CE5692">
      <w:numFmt w:val="bullet"/>
      <w:lvlText w:val="-"/>
      <w:lvlJc w:val="left"/>
      <w:pPr>
        <w:tabs>
          <w:tab w:val="num" w:pos="5055"/>
        </w:tabs>
        <w:ind w:left="5055" w:hanging="915"/>
      </w:pPr>
      <w:rPr>
        <w:rFonts w:ascii="Times New Roman" w:eastAsia="Times New Roman" w:hAnsi="Times New Roman" w:cs="Times New Roman" w:hint="default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5B93B06"/>
    <w:multiLevelType w:val="hybridMultilevel"/>
    <w:tmpl w:val="1F02078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68847D8"/>
    <w:multiLevelType w:val="hybridMultilevel"/>
    <w:tmpl w:val="22CC3EC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4C6B46E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/>
      </w:rPr>
    </w:lvl>
    <w:lvl w:ilvl="2" w:tplc="04090003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8" w15:restartNumberingAfterBreak="0">
    <w:nsid w:val="6EBE32AA"/>
    <w:multiLevelType w:val="hybridMultilevel"/>
    <w:tmpl w:val="0BF06FCA"/>
    <w:lvl w:ilvl="0" w:tplc="39B06D3A">
      <w:start w:val="1"/>
      <w:numFmt w:val="decimal"/>
      <w:lvlText w:val="Chương 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963973"/>
    <w:multiLevelType w:val="hybridMultilevel"/>
    <w:tmpl w:val="8AFA384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3DB236EC">
      <w:start w:val="1"/>
      <w:numFmt w:val="decimal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62323A"/>
    <w:multiLevelType w:val="hybridMultilevel"/>
    <w:tmpl w:val="243A3D3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65D1CFB"/>
    <w:multiLevelType w:val="multilevel"/>
    <w:tmpl w:val="AEAEC4E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1485"/>
        </w:tabs>
        <w:ind w:left="148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880"/>
        </w:tabs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80"/>
        </w:tabs>
        <w:ind w:left="2880" w:hanging="1800"/>
      </w:pPr>
      <w:rPr>
        <w:rFonts w:hint="default"/>
      </w:rPr>
    </w:lvl>
  </w:abstractNum>
  <w:abstractNum w:abstractNumId="42" w15:restartNumberingAfterBreak="0">
    <w:nsid w:val="775A04FB"/>
    <w:multiLevelType w:val="hybridMultilevel"/>
    <w:tmpl w:val="A146645C"/>
    <w:lvl w:ilvl="0" w:tplc="6D9C5838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5A1B12"/>
    <w:multiLevelType w:val="hybridMultilevel"/>
    <w:tmpl w:val="6622A604"/>
    <w:lvl w:ilvl="0" w:tplc="0409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44" w15:restartNumberingAfterBreak="0">
    <w:nsid w:val="7C2F66C6"/>
    <w:multiLevelType w:val="hybridMultilevel"/>
    <w:tmpl w:val="E884D53A"/>
    <w:lvl w:ilvl="0" w:tplc="0409000D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 w16cid:durableId="806314443">
    <w:abstractNumId w:val="36"/>
  </w:num>
  <w:num w:numId="2" w16cid:durableId="1663510055">
    <w:abstractNumId w:val="21"/>
  </w:num>
  <w:num w:numId="3" w16cid:durableId="59864672">
    <w:abstractNumId w:val="31"/>
  </w:num>
  <w:num w:numId="4" w16cid:durableId="1621952952">
    <w:abstractNumId w:val="5"/>
  </w:num>
  <w:num w:numId="5" w16cid:durableId="471799301">
    <w:abstractNumId w:val="25"/>
  </w:num>
  <w:num w:numId="6" w16cid:durableId="822895328">
    <w:abstractNumId w:val="1"/>
  </w:num>
  <w:num w:numId="7" w16cid:durableId="1475096950">
    <w:abstractNumId w:val="18"/>
  </w:num>
  <w:num w:numId="8" w16cid:durableId="45296002">
    <w:abstractNumId w:val="30"/>
  </w:num>
  <w:num w:numId="9" w16cid:durableId="1811511374">
    <w:abstractNumId w:val="40"/>
  </w:num>
  <w:num w:numId="10" w16cid:durableId="770204718">
    <w:abstractNumId w:val="2"/>
  </w:num>
  <w:num w:numId="11" w16cid:durableId="1398744219">
    <w:abstractNumId w:val="43"/>
  </w:num>
  <w:num w:numId="12" w16cid:durableId="1301181580">
    <w:abstractNumId w:val="35"/>
  </w:num>
  <w:num w:numId="13" w16cid:durableId="1555698288">
    <w:abstractNumId w:val="27"/>
  </w:num>
  <w:num w:numId="14" w16cid:durableId="1213036194">
    <w:abstractNumId w:val="23"/>
  </w:num>
  <w:num w:numId="15" w16cid:durableId="980156971">
    <w:abstractNumId w:val="26"/>
  </w:num>
  <w:num w:numId="16" w16cid:durableId="1081753243">
    <w:abstractNumId w:val="0"/>
  </w:num>
  <w:num w:numId="17" w16cid:durableId="1275480625">
    <w:abstractNumId w:val="20"/>
  </w:num>
  <w:num w:numId="18" w16cid:durableId="1611548392">
    <w:abstractNumId w:val="37"/>
  </w:num>
  <w:num w:numId="19" w16cid:durableId="1512800031">
    <w:abstractNumId w:val="41"/>
  </w:num>
  <w:num w:numId="20" w16cid:durableId="879976488">
    <w:abstractNumId w:val="6"/>
  </w:num>
  <w:num w:numId="21" w16cid:durableId="223416353">
    <w:abstractNumId w:val="24"/>
  </w:num>
  <w:num w:numId="22" w16cid:durableId="947004015">
    <w:abstractNumId w:val="8"/>
  </w:num>
  <w:num w:numId="23" w16cid:durableId="109208000">
    <w:abstractNumId w:val="15"/>
  </w:num>
  <w:num w:numId="24" w16cid:durableId="1205167924">
    <w:abstractNumId w:val="10"/>
  </w:num>
  <w:num w:numId="25" w16cid:durableId="509224812">
    <w:abstractNumId w:val="3"/>
  </w:num>
  <w:num w:numId="26" w16cid:durableId="363604636">
    <w:abstractNumId w:val="7"/>
  </w:num>
  <w:num w:numId="27" w16cid:durableId="1961060070">
    <w:abstractNumId w:val="9"/>
  </w:num>
  <w:num w:numId="28" w16cid:durableId="1777748012">
    <w:abstractNumId w:val="19"/>
  </w:num>
  <w:num w:numId="29" w16cid:durableId="1813937519">
    <w:abstractNumId w:val="4"/>
  </w:num>
  <w:num w:numId="30" w16cid:durableId="2115128941">
    <w:abstractNumId w:val="16"/>
  </w:num>
  <w:num w:numId="31" w16cid:durableId="1819805244">
    <w:abstractNumId w:val="11"/>
  </w:num>
  <w:num w:numId="32" w16cid:durableId="1696804799">
    <w:abstractNumId w:val="14"/>
  </w:num>
  <w:num w:numId="33" w16cid:durableId="632752931">
    <w:abstractNumId w:val="17"/>
  </w:num>
  <w:num w:numId="34" w16cid:durableId="1429472391">
    <w:abstractNumId w:val="12"/>
  </w:num>
  <w:num w:numId="35" w16cid:durableId="826550587">
    <w:abstractNumId w:val="29"/>
  </w:num>
  <w:num w:numId="36" w16cid:durableId="1879973551">
    <w:abstractNumId w:val="44"/>
  </w:num>
  <w:num w:numId="37" w16cid:durableId="1793087654">
    <w:abstractNumId w:val="13"/>
  </w:num>
  <w:num w:numId="38" w16cid:durableId="2030598952">
    <w:abstractNumId w:val="34"/>
  </w:num>
  <w:num w:numId="39" w16cid:durableId="1964577731">
    <w:abstractNumId w:val="32"/>
  </w:num>
  <w:num w:numId="40" w16cid:durableId="1367636015">
    <w:abstractNumId w:val="28"/>
  </w:num>
  <w:num w:numId="41" w16cid:durableId="747464664">
    <w:abstractNumId w:val="22"/>
  </w:num>
  <w:num w:numId="42" w16cid:durableId="1974015542">
    <w:abstractNumId w:val="38"/>
  </w:num>
  <w:num w:numId="43" w16cid:durableId="250551739">
    <w:abstractNumId w:val="42"/>
  </w:num>
  <w:num w:numId="44" w16cid:durableId="813840960">
    <w:abstractNumId w:val="33"/>
  </w:num>
  <w:num w:numId="45" w16cid:durableId="1859003018">
    <w:abstractNumId w:val="3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guyễn Phan Đức Anh">
    <w15:presenceInfo w15:providerId="AD" w15:userId="S::20521071@ms.uit.edu.vn::129be323-fc7a-4bd6-aff0-e66c2e586c35"/>
  </w15:person>
  <w15:person w15:author="Lê Thị Trúc Phương">
    <w15:presenceInfo w15:providerId="None" w15:userId="Lê Thị Trúc Phươ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BA3"/>
    <w:rsid w:val="0005475D"/>
    <w:rsid w:val="00092675"/>
    <w:rsid w:val="000D1BA3"/>
    <w:rsid w:val="000E1AE6"/>
    <w:rsid w:val="00126A4E"/>
    <w:rsid w:val="00143859"/>
    <w:rsid w:val="00191FE2"/>
    <w:rsid w:val="001B6A03"/>
    <w:rsid w:val="001C4790"/>
    <w:rsid w:val="001F247C"/>
    <w:rsid w:val="001F7810"/>
    <w:rsid w:val="002219BF"/>
    <w:rsid w:val="00261B8F"/>
    <w:rsid w:val="002713FF"/>
    <w:rsid w:val="00276271"/>
    <w:rsid w:val="002833B6"/>
    <w:rsid w:val="002B4594"/>
    <w:rsid w:val="002B6D31"/>
    <w:rsid w:val="002C4C76"/>
    <w:rsid w:val="002E3735"/>
    <w:rsid w:val="004313FE"/>
    <w:rsid w:val="0045053A"/>
    <w:rsid w:val="0047569A"/>
    <w:rsid w:val="00481823"/>
    <w:rsid w:val="0050039E"/>
    <w:rsid w:val="00503F0E"/>
    <w:rsid w:val="00533C79"/>
    <w:rsid w:val="00572585"/>
    <w:rsid w:val="00590CD8"/>
    <w:rsid w:val="005D7BC1"/>
    <w:rsid w:val="005E05D2"/>
    <w:rsid w:val="00610877"/>
    <w:rsid w:val="00645AE9"/>
    <w:rsid w:val="006C7C5D"/>
    <w:rsid w:val="00745672"/>
    <w:rsid w:val="007F4B40"/>
    <w:rsid w:val="00861BAE"/>
    <w:rsid w:val="008A1280"/>
    <w:rsid w:val="008F7660"/>
    <w:rsid w:val="009258E1"/>
    <w:rsid w:val="009424D5"/>
    <w:rsid w:val="009B7439"/>
    <w:rsid w:val="009D427A"/>
    <w:rsid w:val="009D7A32"/>
    <w:rsid w:val="009E6DFD"/>
    <w:rsid w:val="00A05023"/>
    <w:rsid w:val="00A1090C"/>
    <w:rsid w:val="00A1168A"/>
    <w:rsid w:val="00A5343C"/>
    <w:rsid w:val="00A75388"/>
    <w:rsid w:val="00AB268B"/>
    <w:rsid w:val="00AB7CB3"/>
    <w:rsid w:val="00AF338D"/>
    <w:rsid w:val="00B30F34"/>
    <w:rsid w:val="00B33DC2"/>
    <w:rsid w:val="00B520EA"/>
    <w:rsid w:val="00B9258D"/>
    <w:rsid w:val="00BC00F3"/>
    <w:rsid w:val="00BE161C"/>
    <w:rsid w:val="00C05CE5"/>
    <w:rsid w:val="00C62208"/>
    <w:rsid w:val="00C747D5"/>
    <w:rsid w:val="00CC044E"/>
    <w:rsid w:val="00CE364A"/>
    <w:rsid w:val="00CF53A2"/>
    <w:rsid w:val="00D04657"/>
    <w:rsid w:val="00D14F55"/>
    <w:rsid w:val="00D26DA5"/>
    <w:rsid w:val="00D53AAF"/>
    <w:rsid w:val="00D8251D"/>
    <w:rsid w:val="00DC43AC"/>
    <w:rsid w:val="00E32090"/>
    <w:rsid w:val="00E73C87"/>
    <w:rsid w:val="00E85E5E"/>
    <w:rsid w:val="00E95218"/>
    <w:rsid w:val="00E96E87"/>
    <w:rsid w:val="00EB7951"/>
    <w:rsid w:val="00EC355F"/>
    <w:rsid w:val="00EE611E"/>
    <w:rsid w:val="00F16C09"/>
    <w:rsid w:val="00F2590E"/>
    <w:rsid w:val="00F300BB"/>
    <w:rsid w:val="00F77DE2"/>
    <w:rsid w:val="00F8256B"/>
    <w:rsid w:val="00FB5442"/>
    <w:rsid w:val="00FB6E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40F9CD8"/>
  <w15:docId w15:val="{97F8804F-E5E2-4606-B21B-71AE6F505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6A4E"/>
    <w:pPr>
      <w:spacing w:after="120" w:line="360" w:lineRule="auto"/>
    </w:pPr>
    <w:rPr>
      <w:rFonts w:asciiTheme="majorHAnsi" w:hAnsiTheme="majorHAnsi"/>
      <w:sz w:val="26"/>
    </w:rPr>
  </w:style>
  <w:style w:type="paragraph" w:styleId="Heading1">
    <w:name w:val="heading 1"/>
    <w:basedOn w:val="Normal"/>
    <w:next w:val="Normal"/>
    <w:link w:val="Heading1Char"/>
    <w:qFormat/>
    <w:rsid w:val="00CF53A2"/>
    <w:pPr>
      <w:keepNext/>
      <w:numPr>
        <w:numId w:val="44"/>
      </w:numPr>
      <w:spacing w:before="120"/>
      <w:outlineLvl w:val="0"/>
    </w:pPr>
    <w:rPr>
      <w:rFonts w:ascii="Times New Roman" w:eastAsia="Times New Roman" w:hAnsi="Times New Roman" w:cs="Times New Roman"/>
      <w:b/>
      <w:sz w:val="28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53A2"/>
    <w:pPr>
      <w:keepNext/>
      <w:keepLines/>
      <w:numPr>
        <w:ilvl w:val="1"/>
        <w:numId w:val="44"/>
      </w:numPr>
      <w:spacing w:before="200"/>
      <w:ind w:left="567" w:hanging="567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53A2"/>
    <w:pPr>
      <w:keepNext/>
      <w:keepLines/>
      <w:numPr>
        <w:ilvl w:val="2"/>
        <w:numId w:val="44"/>
      </w:numPr>
      <w:spacing w:before="120"/>
      <w:ind w:left="1078" w:hanging="851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53A2"/>
    <w:pPr>
      <w:keepNext/>
      <w:keepLines/>
      <w:numPr>
        <w:ilvl w:val="3"/>
        <w:numId w:val="44"/>
      </w:numPr>
      <w:spacing w:before="120"/>
      <w:ind w:left="1645" w:hanging="1021"/>
      <w:outlineLvl w:val="3"/>
    </w:pPr>
    <w:rPr>
      <w:rFonts w:eastAsiaTheme="majorEastAsia" w:cstheme="majorBidi"/>
      <w:b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F53A2"/>
    <w:rPr>
      <w:rFonts w:ascii="Times New Roman" w:eastAsia="Times New Roman" w:hAnsi="Times New Roman" w:cs="Times New Roman"/>
      <w:b/>
      <w:sz w:val="28"/>
      <w:szCs w:val="24"/>
      <w:lang w:val="en-US"/>
    </w:rPr>
  </w:style>
  <w:style w:type="table" w:styleId="TableGrid">
    <w:name w:val="Table Grid"/>
    <w:basedOn w:val="TableNormal"/>
    <w:rsid w:val="00C05C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05C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C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05C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5CE5"/>
  </w:style>
  <w:style w:type="paragraph" w:styleId="Footer">
    <w:name w:val="footer"/>
    <w:basedOn w:val="Normal"/>
    <w:link w:val="FooterChar"/>
    <w:uiPriority w:val="99"/>
    <w:unhideWhenUsed/>
    <w:rsid w:val="00C05C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5CE5"/>
  </w:style>
  <w:style w:type="character" w:customStyle="1" w:styleId="Heading2Char">
    <w:name w:val="Heading 2 Char"/>
    <w:basedOn w:val="DefaultParagraphFont"/>
    <w:link w:val="Heading2"/>
    <w:uiPriority w:val="9"/>
    <w:rsid w:val="00CF53A2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F53A2"/>
    <w:rPr>
      <w:rFonts w:asciiTheme="majorHAnsi" w:eastAsiaTheme="majorEastAsia" w:hAnsiTheme="majorHAnsi" w:cstheme="majorBidi"/>
      <w:b/>
      <w:bCs/>
      <w:sz w:val="26"/>
    </w:rPr>
  </w:style>
  <w:style w:type="paragraph" w:styleId="Caption">
    <w:name w:val="caption"/>
    <w:basedOn w:val="Normal"/>
    <w:next w:val="Normal"/>
    <w:uiPriority w:val="35"/>
    <w:unhideWhenUsed/>
    <w:qFormat/>
    <w:rsid w:val="009D7A32"/>
    <w:pPr>
      <w:spacing w:line="240" w:lineRule="auto"/>
      <w:jc w:val="center"/>
    </w:pPr>
    <w:rPr>
      <w:bCs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CF53A2"/>
    <w:rPr>
      <w:rFonts w:asciiTheme="majorHAnsi" w:eastAsiaTheme="majorEastAsia" w:hAnsiTheme="majorHAnsi" w:cstheme="majorBidi"/>
      <w:b/>
      <w:bCs/>
      <w:iCs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D7BC1"/>
    <w:pPr>
      <w:spacing w:after="240" w:line="240" w:lineRule="auto"/>
      <w:contextualSpacing/>
      <w:jc w:val="center"/>
    </w:pPr>
    <w:rPr>
      <w:rFonts w:eastAsiaTheme="majorEastAsia" w:cstheme="majorBidi"/>
      <w:b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7BC1"/>
    <w:rPr>
      <w:rFonts w:asciiTheme="majorHAnsi" w:eastAsiaTheme="majorEastAsia" w:hAnsiTheme="majorHAnsi" w:cstheme="majorBidi"/>
      <w:b/>
      <w:spacing w:val="5"/>
      <w:kern w:val="28"/>
      <w:sz w:val="28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FB6EE8"/>
    <w:pPr>
      <w:spacing w:after="100"/>
      <w:ind w:left="260"/>
    </w:pPr>
  </w:style>
  <w:style w:type="paragraph" w:styleId="TOC1">
    <w:name w:val="toc 1"/>
    <w:basedOn w:val="Normal"/>
    <w:next w:val="Normal"/>
    <w:autoRedefine/>
    <w:uiPriority w:val="39"/>
    <w:unhideWhenUsed/>
    <w:rsid w:val="00FB6EE8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FB6EE8"/>
    <w:pPr>
      <w:spacing w:after="100"/>
      <w:ind w:left="520"/>
    </w:pPr>
  </w:style>
  <w:style w:type="paragraph" w:styleId="TOC4">
    <w:name w:val="toc 4"/>
    <w:basedOn w:val="Normal"/>
    <w:next w:val="Normal"/>
    <w:autoRedefine/>
    <w:uiPriority w:val="39"/>
    <w:unhideWhenUsed/>
    <w:rsid w:val="00FB6EE8"/>
    <w:pPr>
      <w:spacing w:after="100"/>
      <w:ind w:left="780"/>
    </w:pPr>
  </w:style>
  <w:style w:type="character" w:styleId="Hyperlink">
    <w:name w:val="Hyperlink"/>
    <w:basedOn w:val="DefaultParagraphFont"/>
    <w:uiPriority w:val="99"/>
    <w:unhideWhenUsed/>
    <w:rsid w:val="00FB6EE8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FB6EE8"/>
    <w:pPr>
      <w:spacing w:after="0"/>
    </w:pPr>
  </w:style>
  <w:style w:type="paragraph" w:styleId="ListParagraph">
    <w:name w:val="List Paragraph"/>
    <w:basedOn w:val="Normal"/>
    <w:uiPriority w:val="34"/>
    <w:qFormat/>
    <w:rsid w:val="00610877"/>
    <w:pPr>
      <w:spacing w:after="0" w:line="240" w:lineRule="auto"/>
      <w:ind w:left="720"/>
      <w:contextualSpacing/>
      <w:jc w:val="both"/>
    </w:pPr>
    <w:rPr>
      <w:rFonts w:ascii="Times New Roman" w:hAnsi="Times New Roman" w:cs="Times New Roman"/>
      <w:szCs w:val="26"/>
      <w:lang w:val="en-US"/>
    </w:rPr>
  </w:style>
  <w:style w:type="paragraph" w:styleId="Revision">
    <w:name w:val="Revision"/>
    <w:hidden/>
    <w:uiPriority w:val="99"/>
    <w:semiHidden/>
    <w:rsid w:val="001B6A03"/>
    <w:pPr>
      <w:spacing w:after="0" w:line="240" w:lineRule="auto"/>
    </w:pPr>
    <w:rPr>
      <w:rFonts w:asciiTheme="majorHAnsi" w:hAnsiTheme="majorHAnsi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42AB17-ACD0-494A-ACF9-FE6FB5A03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13</Pages>
  <Words>579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Nguyễn Phan Đức Anh</cp:lastModifiedBy>
  <cp:revision>3</cp:revision>
  <cp:lastPrinted>2013-11-07T09:17:00Z</cp:lastPrinted>
  <dcterms:created xsi:type="dcterms:W3CDTF">2023-06-13T14:44:00Z</dcterms:created>
  <dcterms:modified xsi:type="dcterms:W3CDTF">2023-06-13T14:48:00Z</dcterms:modified>
</cp:coreProperties>
</file>